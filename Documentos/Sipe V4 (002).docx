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8C778" w14:textId="0D2FDC3C" w:rsidR="006B6AF3" w:rsidRPr="002D7031" w:rsidRDefault="006B6AF3" w:rsidP="009A68CD">
      <w:pPr>
        <w:autoSpaceDE w:val="0"/>
        <w:autoSpaceDN w:val="0"/>
        <w:spacing w:after="0" w:line="360" w:lineRule="auto"/>
        <w:jc w:val="both"/>
        <w:rPr>
          <w:rFonts w:ascii="Arial" w:hAnsi="Arial" w:cs="Arial"/>
          <w:sz w:val="20"/>
          <w:szCs w:val="20"/>
        </w:rPr>
      </w:pPr>
    </w:p>
    <w:p w14:paraId="6B3256C2" w14:textId="519579B2" w:rsidR="006B6AF3" w:rsidRDefault="006B6AF3" w:rsidP="002D7031">
      <w:pPr>
        <w:spacing w:after="0" w:line="360" w:lineRule="auto"/>
        <w:jc w:val="both"/>
        <w:rPr>
          <w:rFonts w:ascii="Arial" w:hAnsi="Arial" w:cs="Arial"/>
          <w:sz w:val="20"/>
          <w:szCs w:val="20"/>
        </w:rPr>
      </w:pPr>
      <w:r w:rsidRPr="002D7031">
        <w:rPr>
          <w:rFonts w:ascii="Arial" w:hAnsi="Arial" w:cs="Arial"/>
          <w:sz w:val="20"/>
          <w:szCs w:val="20"/>
        </w:rPr>
        <w:t xml:space="preserve">Teniendo en cuenta que con </w:t>
      </w:r>
      <w:r w:rsidRPr="002D7031">
        <w:rPr>
          <w:rFonts w:ascii="Arial" w:hAnsi="Arial" w:cs="Arial"/>
          <w:b/>
          <w:bCs/>
          <w:sz w:val="20"/>
          <w:szCs w:val="20"/>
        </w:rPr>
        <w:t>nuestra misión, visión y valores</w:t>
      </w:r>
      <w:r w:rsidRPr="002D7031">
        <w:rPr>
          <w:rFonts w:ascii="Arial" w:hAnsi="Arial" w:cs="Arial"/>
          <w:smallCaps/>
          <w:sz w:val="20"/>
          <w:szCs w:val="20"/>
        </w:rPr>
        <w:t xml:space="preserve"> </w:t>
      </w:r>
      <w:r w:rsidRPr="002D7031">
        <w:rPr>
          <w:rFonts w:ascii="Arial" w:hAnsi="Arial" w:cs="Arial"/>
          <w:sz w:val="20"/>
          <w:szCs w:val="20"/>
        </w:rPr>
        <w:t xml:space="preserve">promovemos el progreso de la sociedad brindando soluciones desde Nuestro Banco </w:t>
      </w:r>
      <w:r w:rsidRPr="002D7031">
        <w:rPr>
          <w:rFonts w:ascii="Arial" w:hAnsi="Arial" w:cs="Arial"/>
          <w:b/>
          <w:sz w:val="20"/>
          <w:szCs w:val="20"/>
        </w:rPr>
        <w:t>con presencia regional, líder en calidad de atención</w:t>
      </w:r>
      <w:r w:rsidRPr="002D7031">
        <w:rPr>
          <w:rFonts w:ascii="Arial" w:hAnsi="Arial" w:cs="Arial"/>
          <w:sz w:val="20"/>
          <w:szCs w:val="20"/>
        </w:rPr>
        <w:t xml:space="preserve">, solidaridad, mejora continua, calidad de servicio y pertenencia, creemos que es una excelente oportunidad para brindar una herramienta maravillosa al servicio de los estudiantes de nuestra región, apostando a la educación, ya que consideramos que es lo más importante que se le puede dar a una persona, dado que le otorga las herramientas fundamentales para su desarrollo personal y profesional, concediéndole una mejor calidad de vida. </w:t>
      </w:r>
      <w:bookmarkStart w:id="0" w:name="_GoBack"/>
      <w:bookmarkEnd w:id="0"/>
    </w:p>
    <w:p w14:paraId="6E6A7894" w14:textId="77777777" w:rsidR="002D7031" w:rsidRPr="002D7031" w:rsidRDefault="002D7031" w:rsidP="002D7031">
      <w:pPr>
        <w:spacing w:after="0" w:line="360" w:lineRule="auto"/>
        <w:jc w:val="both"/>
        <w:rPr>
          <w:rFonts w:ascii="Arial" w:hAnsi="Arial" w:cs="Arial"/>
          <w:sz w:val="20"/>
          <w:szCs w:val="20"/>
        </w:rPr>
      </w:pPr>
    </w:p>
    <w:p w14:paraId="2B7E5519" w14:textId="77777777" w:rsidR="008447C5" w:rsidRPr="002D7031" w:rsidRDefault="008447C5" w:rsidP="009A68CD">
      <w:pPr>
        <w:autoSpaceDE w:val="0"/>
        <w:autoSpaceDN w:val="0"/>
        <w:adjustRightInd w:val="0"/>
        <w:spacing w:after="0" w:line="360" w:lineRule="auto"/>
        <w:jc w:val="both"/>
        <w:rPr>
          <w:rFonts w:ascii="Arial" w:hAnsi="Arial" w:cs="Arial"/>
          <w:b/>
          <w:bCs/>
          <w:sz w:val="20"/>
          <w:szCs w:val="20"/>
        </w:rPr>
      </w:pPr>
      <w:r w:rsidRPr="002D7031">
        <w:rPr>
          <w:rFonts w:ascii="Arial" w:hAnsi="Arial" w:cs="Arial"/>
          <w:b/>
          <w:bCs/>
          <w:sz w:val="20"/>
          <w:szCs w:val="20"/>
        </w:rPr>
        <w:t>Introducción</w:t>
      </w:r>
    </w:p>
    <w:p w14:paraId="5C0CAD9C" w14:textId="68323019" w:rsidR="00DC217F" w:rsidRPr="002D7031" w:rsidRDefault="00DC217F" w:rsidP="009A68CD">
      <w:pPr>
        <w:autoSpaceDE w:val="0"/>
        <w:autoSpaceDN w:val="0"/>
        <w:spacing w:after="0" w:line="360" w:lineRule="auto"/>
        <w:jc w:val="both"/>
        <w:rPr>
          <w:rFonts w:ascii="Arial" w:hAnsi="Arial" w:cs="Arial"/>
          <w:sz w:val="20"/>
          <w:szCs w:val="20"/>
        </w:rPr>
      </w:pPr>
      <w:r w:rsidRPr="002D7031">
        <w:rPr>
          <w:rFonts w:ascii="Arial" w:hAnsi="Arial" w:cs="Arial"/>
          <w:sz w:val="20"/>
          <w:szCs w:val="20"/>
        </w:rPr>
        <w:t>El presente proyecto responde al desafío “Productos” que plantea como eje central la innovación financiera con foco en el cliente, a través de la identificación de sus necesidades y dando respuesta al siguiente interrogante:</w:t>
      </w:r>
    </w:p>
    <w:p w14:paraId="19214071" w14:textId="2FAB27DB" w:rsidR="00DC217F" w:rsidRPr="002D7031" w:rsidRDefault="00DC217F" w:rsidP="009A68CD">
      <w:pPr>
        <w:autoSpaceDE w:val="0"/>
        <w:autoSpaceDN w:val="0"/>
        <w:spacing w:after="0" w:line="360" w:lineRule="auto"/>
        <w:jc w:val="both"/>
        <w:rPr>
          <w:rFonts w:ascii="Arial" w:hAnsi="Arial" w:cs="Arial"/>
          <w:sz w:val="20"/>
          <w:szCs w:val="20"/>
        </w:rPr>
      </w:pPr>
      <w:r w:rsidRPr="002D7031">
        <w:rPr>
          <w:rFonts w:ascii="Arial" w:hAnsi="Arial" w:cs="Arial"/>
          <w:sz w:val="20"/>
          <w:szCs w:val="20"/>
        </w:rPr>
        <w:t>¿Cómo podríamos mejorar la oferta de productos y servicios para cubrir las necesidades y expectativas planteadas por nuestros clientes en las distintas etapas de su vida?</w:t>
      </w:r>
    </w:p>
    <w:p w14:paraId="14133B2E" w14:textId="09FEE6F4" w:rsidR="00DC217F" w:rsidRPr="002D7031" w:rsidRDefault="009F5061" w:rsidP="009A68CD">
      <w:pPr>
        <w:autoSpaceDE w:val="0"/>
        <w:autoSpaceDN w:val="0"/>
        <w:spacing w:after="0" w:line="360" w:lineRule="auto"/>
        <w:jc w:val="both"/>
        <w:rPr>
          <w:rFonts w:ascii="Arial" w:hAnsi="Arial" w:cs="Arial"/>
          <w:sz w:val="20"/>
          <w:szCs w:val="20"/>
        </w:rPr>
      </w:pPr>
      <w:r w:rsidRPr="002D7031">
        <w:rPr>
          <w:rFonts w:ascii="Arial" w:hAnsi="Arial" w:cs="Arial"/>
          <w:sz w:val="20"/>
          <w:szCs w:val="20"/>
        </w:rPr>
        <w:t>En el sistema financiero argentino y en particular</w:t>
      </w:r>
      <w:r w:rsidR="00470360" w:rsidRPr="002D7031">
        <w:rPr>
          <w:rFonts w:ascii="Arial" w:hAnsi="Arial" w:cs="Arial"/>
          <w:sz w:val="20"/>
          <w:szCs w:val="20"/>
        </w:rPr>
        <w:t xml:space="preserve"> en</w:t>
      </w:r>
      <w:r w:rsidRPr="002D7031">
        <w:rPr>
          <w:rFonts w:ascii="Arial" w:hAnsi="Arial" w:cs="Arial"/>
          <w:sz w:val="20"/>
          <w:szCs w:val="20"/>
        </w:rPr>
        <w:t xml:space="preserve"> nuestro </w:t>
      </w:r>
      <w:r w:rsidR="00DC217F" w:rsidRPr="002D7031">
        <w:rPr>
          <w:rFonts w:ascii="Arial" w:hAnsi="Arial" w:cs="Arial"/>
          <w:sz w:val="20"/>
          <w:szCs w:val="20"/>
        </w:rPr>
        <w:t xml:space="preserve">Banco cubrimos las necesidades de las personas económicamente activas, es decir de todas aquellas personas que cuentan con un ingreso comprobable. Es por ello que decidimos comenzar a indagar sobre las necesidades y expectativas de un segmento de personas que no se encuentran incluidas en el sistema financiero: “los </w:t>
      </w:r>
      <w:r w:rsidR="00A42B1F" w:rsidRPr="002D7031">
        <w:rPr>
          <w:rFonts w:ascii="Arial" w:hAnsi="Arial" w:cs="Arial"/>
          <w:sz w:val="20"/>
          <w:szCs w:val="20"/>
        </w:rPr>
        <w:t>estudiantes de nivel superior</w:t>
      </w:r>
      <w:r w:rsidR="00DC217F" w:rsidRPr="002D7031">
        <w:rPr>
          <w:rFonts w:ascii="Arial" w:hAnsi="Arial" w:cs="Arial"/>
          <w:sz w:val="20"/>
          <w:szCs w:val="20"/>
        </w:rPr>
        <w:t xml:space="preserve">”. </w:t>
      </w:r>
    </w:p>
    <w:p w14:paraId="4153811D" w14:textId="77777777" w:rsidR="006B6AF3" w:rsidRPr="002D7031" w:rsidRDefault="006B6AF3" w:rsidP="009A68CD">
      <w:pPr>
        <w:autoSpaceDE w:val="0"/>
        <w:autoSpaceDN w:val="0"/>
        <w:spacing w:after="0" w:line="360" w:lineRule="auto"/>
        <w:jc w:val="both"/>
        <w:rPr>
          <w:rFonts w:ascii="Arial" w:hAnsi="Arial" w:cs="Arial"/>
          <w:b/>
          <w:bCs/>
          <w:sz w:val="20"/>
          <w:szCs w:val="20"/>
        </w:rPr>
      </w:pPr>
    </w:p>
    <w:p w14:paraId="436D178B" w14:textId="104EFD2E" w:rsidR="00C21CE2" w:rsidRPr="002D7031" w:rsidRDefault="00C21CE2" w:rsidP="009A68CD">
      <w:pPr>
        <w:autoSpaceDE w:val="0"/>
        <w:autoSpaceDN w:val="0"/>
        <w:spacing w:after="0" w:line="360" w:lineRule="auto"/>
        <w:jc w:val="both"/>
        <w:rPr>
          <w:rFonts w:ascii="Arial" w:hAnsi="Arial" w:cs="Arial"/>
          <w:b/>
          <w:sz w:val="20"/>
          <w:szCs w:val="20"/>
          <w:lang w:eastAsia="es-AR"/>
        </w:rPr>
      </w:pPr>
      <w:r w:rsidRPr="002D7031">
        <w:rPr>
          <w:rFonts w:ascii="Arial" w:hAnsi="Arial" w:cs="Arial"/>
          <w:b/>
          <w:bCs/>
          <w:sz w:val="20"/>
          <w:szCs w:val="20"/>
        </w:rPr>
        <w:t>Identificación y definición del problema</w:t>
      </w:r>
      <w:r w:rsidRPr="002D7031">
        <w:rPr>
          <w:rFonts w:ascii="Arial" w:hAnsi="Arial" w:cs="Arial"/>
          <w:b/>
          <w:sz w:val="20"/>
          <w:szCs w:val="20"/>
          <w:lang w:eastAsia="es-AR"/>
        </w:rPr>
        <w:t xml:space="preserve"> </w:t>
      </w:r>
    </w:p>
    <w:p w14:paraId="0D43543A" w14:textId="46CFD898" w:rsidR="006B78CC" w:rsidRPr="002D7031" w:rsidRDefault="009F5061" w:rsidP="009A68CD">
      <w:p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rPr>
        <w:t xml:space="preserve">Al comenzar el análisis recopilamos información de diferentes fuentes tales como, encuestas a estudiantes, estadísticas del </w:t>
      </w:r>
      <w:r w:rsidR="00470360" w:rsidRPr="002D7031">
        <w:rPr>
          <w:rFonts w:ascii="Arial" w:hAnsi="Arial" w:cs="Arial"/>
          <w:sz w:val="20"/>
          <w:szCs w:val="20"/>
        </w:rPr>
        <w:t>Consejo Provincial de Educación de Neuquén</w:t>
      </w:r>
      <w:r w:rsidRPr="002D7031">
        <w:rPr>
          <w:rFonts w:ascii="Arial" w:hAnsi="Arial" w:cs="Arial"/>
          <w:sz w:val="20"/>
          <w:szCs w:val="20"/>
        </w:rPr>
        <w:t>, estadísticas del INDEC, entre otras y detectamos que existe una gran cantidad de personas que egresan del nivel medio que no ingresan a la educación</w:t>
      </w:r>
      <w:r w:rsidR="006B78CC" w:rsidRPr="002D7031">
        <w:rPr>
          <w:rFonts w:ascii="Arial" w:hAnsi="Arial" w:cs="Arial"/>
          <w:sz w:val="20"/>
          <w:szCs w:val="20"/>
        </w:rPr>
        <w:t xml:space="preserve"> superior </w:t>
      </w:r>
      <w:r w:rsidR="006B6AF3" w:rsidRPr="002D7031">
        <w:rPr>
          <w:rFonts w:ascii="Arial" w:hAnsi="Arial" w:cs="Arial"/>
          <w:sz w:val="20"/>
          <w:szCs w:val="20"/>
        </w:rPr>
        <w:t>y según</w:t>
      </w:r>
      <w:r w:rsidR="006B78CC" w:rsidRPr="002D7031">
        <w:rPr>
          <w:rFonts w:ascii="Arial" w:hAnsi="Arial" w:cs="Arial"/>
          <w:sz w:val="20"/>
          <w:szCs w:val="20"/>
          <w:lang w:eastAsia="es-AR"/>
        </w:rPr>
        <w:t xml:space="preserve"> las fuentes consultadas existen</w:t>
      </w:r>
      <w:r w:rsidR="006B78CC" w:rsidRPr="002D7031">
        <w:rPr>
          <w:rFonts w:ascii="Arial" w:hAnsi="Arial" w:cs="Arial"/>
          <w:b/>
          <w:sz w:val="20"/>
          <w:szCs w:val="20"/>
          <w:lang w:eastAsia="es-AR"/>
        </w:rPr>
        <w:t xml:space="preserve"> </w:t>
      </w:r>
      <w:r w:rsidR="006B78CC" w:rsidRPr="002D7031">
        <w:rPr>
          <w:rFonts w:ascii="Arial" w:hAnsi="Arial" w:cs="Arial"/>
          <w:sz w:val="20"/>
          <w:szCs w:val="20"/>
          <w:lang w:eastAsia="es-AR"/>
        </w:rPr>
        <w:t>tres factores que determinan la demanda de educación superior</w:t>
      </w:r>
      <w:r w:rsidR="006B78CC" w:rsidRPr="002D7031">
        <w:rPr>
          <w:rFonts w:ascii="Arial" w:hAnsi="Arial" w:cs="Arial"/>
          <w:sz w:val="20"/>
          <w:szCs w:val="20"/>
          <w:highlight w:val="yellow"/>
          <w:lang w:eastAsia="es-AR"/>
        </w:rPr>
        <w:t xml:space="preserve">. (encuesta nacional de </w:t>
      </w:r>
      <w:commentRangeStart w:id="1"/>
      <w:r w:rsidR="006B78CC" w:rsidRPr="002D7031">
        <w:rPr>
          <w:rFonts w:ascii="Arial" w:hAnsi="Arial" w:cs="Arial"/>
          <w:sz w:val="20"/>
          <w:szCs w:val="20"/>
          <w:highlight w:val="yellow"/>
          <w:lang w:eastAsia="es-AR"/>
        </w:rPr>
        <w:t>hogares</w:t>
      </w:r>
      <w:commentRangeEnd w:id="1"/>
      <w:r w:rsidR="006B78CC" w:rsidRPr="002D7031">
        <w:rPr>
          <w:rStyle w:val="Refdecomentario"/>
          <w:rFonts w:ascii="Arial" w:eastAsia="Calibri" w:hAnsi="Arial" w:cs="Arial"/>
          <w:sz w:val="20"/>
          <w:szCs w:val="20"/>
        </w:rPr>
        <w:commentReference w:id="1"/>
      </w:r>
      <w:r w:rsidR="006B78CC" w:rsidRPr="002D7031">
        <w:rPr>
          <w:rFonts w:ascii="Arial" w:hAnsi="Arial" w:cs="Arial"/>
          <w:sz w:val="20"/>
          <w:szCs w:val="20"/>
          <w:highlight w:val="yellow"/>
          <w:lang w:eastAsia="es-AR"/>
        </w:rPr>
        <w:t>)</w:t>
      </w:r>
    </w:p>
    <w:p w14:paraId="6B02DFED" w14:textId="77777777" w:rsidR="006B78CC" w:rsidRPr="002D7031" w:rsidRDefault="006B78CC" w:rsidP="009A68CD">
      <w:pPr>
        <w:numPr>
          <w:ilvl w:val="0"/>
          <w:numId w:val="1"/>
        </w:num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Factores propios del individuo: sexo, edad, estado civil, condición laboral e ingresos.</w:t>
      </w:r>
    </w:p>
    <w:p w14:paraId="68558367" w14:textId="13974C3D" w:rsidR="006B78CC" w:rsidRPr="002D7031" w:rsidRDefault="006B78CC" w:rsidP="009A68CD">
      <w:pPr>
        <w:numPr>
          <w:ilvl w:val="0"/>
          <w:numId w:val="1"/>
        </w:num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 xml:space="preserve">Factores derivados del hogar: ingresos del hogar, condición de actividad, nivel de educación, estado civil y nacionalidad. </w:t>
      </w:r>
    </w:p>
    <w:p w14:paraId="339EED72" w14:textId="77777777" w:rsidR="006B78CC" w:rsidRPr="002D7031" w:rsidRDefault="006B78CC" w:rsidP="009A68CD">
      <w:pPr>
        <w:numPr>
          <w:ilvl w:val="0"/>
          <w:numId w:val="1"/>
        </w:num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Factores que dependen de la región: tasa de desocupación entre los 17 y 22 años, retornos de la educación, ambiente universitario, el tamaño de la distribución del ingreso.</w:t>
      </w:r>
    </w:p>
    <w:p w14:paraId="3F1FB326" w14:textId="6C99271C" w:rsidR="004C2BBE" w:rsidRPr="002D7031" w:rsidRDefault="00BC3ACE" w:rsidP="009A68CD">
      <w:pPr>
        <w:spacing w:after="0" w:line="360" w:lineRule="auto"/>
        <w:jc w:val="both"/>
        <w:rPr>
          <w:rFonts w:ascii="Arial" w:hAnsi="Arial" w:cs="Arial"/>
          <w:sz w:val="20"/>
          <w:szCs w:val="20"/>
        </w:rPr>
      </w:pPr>
      <w:r w:rsidRPr="002D7031">
        <w:rPr>
          <w:rFonts w:ascii="Arial" w:hAnsi="Arial" w:cs="Arial"/>
          <w:sz w:val="20"/>
          <w:szCs w:val="20"/>
        </w:rPr>
        <w:t>A partir de lo expuesto daremos respuesta a los impedimentos económicos fomentando la inclusión financiera a través de una s</w:t>
      </w:r>
      <w:r w:rsidR="00544E53" w:rsidRPr="002D7031">
        <w:rPr>
          <w:rFonts w:ascii="Arial" w:hAnsi="Arial" w:cs="Arial"/>
          <w:sz w:val="20"/>
          <w:szCs w:val="20"/>
        </w:rPr>
        <w:t xml:space="preserve">olución </w:t>
      </w:r>
      <w:r w:rsidRPr="002D7031">
        <w:rPr>
          <w:rFonts w:ascii="Arial" w:hAnsi="Arial" w:cs="Arial"/>
          <w:sz w:val="20"/>
          <w:szCs w:val="20"/>
        </w:rPr>
        <w:t xml:space="preserve">integral </w:t>
      </w:r>
      <w:r w:rsidR="00544E53" w:rsidRPr="002D7031">
        <w:rPr>
          <w:rFonts w:ascii="Arial" w:hAnsi="Arial" w:cs="Arial"/>
          <w:sz w:val="20"/>
          <w:szCs w:val="20"/>
        </w:rPr>
        <w:t xml:space="preserve">para la educación </w:t>
      </w:r>
      <w:r w:rsidR="00705CDE" w:rsidRPr="002D7031">
        <w:rPr>
          <w:rFonts w:ascii="Arial" w:hAnsi="Arial" w:cs="Arial"/>
          <w:sz w:val="20"/>
          <w:szCs w:val="20"/>
        </w:rPr>
        <w:t xml:space="preserve">pensada en las necesidades del </w:t>
      </w:r>
      <w:r w:rsidR="007B7D58" w:rsidRPr="002D7031">
        <w:rPr>
          <w:rFonts w:ascii="Arial" w:hAnsi="Arial" w:cs="Arial"/>
          <w:sz w:val="20"/>
          <w:szCs w:val="20"/>
        </w:rPr>
        <w:t>est</w:t>
      </w:r>
      <w:r w:rsidR="00CF001C" w:rsidRPr="002D7031">
        <w:rPr>
          <w:rFonts w:ascii="Arial" w:hAnsi="Arial" w:cs="Arial"/>
          <w:sz w:val="20"/>
          <w:szCs w:val="20"/>
        </w:rPr>
        <w:t>udiante</w:t>
      </w:r>
      <w:r w:rsidR="007B7D58" w:rsidRPr="002D7031">
        <w:rPr>
          <w:rFonts w:ascii="Arial" w:hAnsi="Arial" w:cs="Arial"/>
          <w:sz w:val="20"/>
          <w:szCs w:val="20"/>
        </w:rPr>
        <w:t xml:space="preserve"> </w:t>
      </w:r>
      <w:r w:rsidR="00055A77" w:rsidRPr="002D7031">
        <w:rPr>
          <w:rFonts w:ascii="Arial" w:hAnsi="Arial" w:cs="Arial"/>
          <w:sz w:val="20"/>
          <w:szCs w:val="20"/>
        </w:rPr>
        <w:t xml:space="preserve">que van </w:t>
      </w:r>
      <w:r w:rsidR="007B7D58" w:rsidRPr="002D7031">
        <w:rPr>
          <w:rFonts w:ascii="Arial" w:hAnsi="Arial" w:cs="Arial"/>
          <w:sz w:val="20"/>
          <w:szCs w:val="20"/>
        </w:rPr>
        <w:t xml:space="preserve">desde </w:t>
      </w:r>
      <w:r w:rsidR="00544E53" w:rsidRPr="002D7031">
        <w:rPr>
          <w:rFonts w:ascii="Arial" w:hAnsi="Arial" w:cs="Arial"/>
          <w:sz w:val="20"/>
          <w:szCs w:val="20"/>
        </w:rPr>
        <w:t xml:space="preserve">la búsqueda de financiación </w:t>
      </w:r>
      <w:r w:rsidR="00705CDE" w:rsidRPr="002D7031">
        <w:rPr>
          <w:rFonts w:ascii="Arial" w:hAnsi="Arial" w:cs="Arial"/>
          <w:sz w:val="20"/>
          <w:szCs w:val="20"/>
        </w:rPr>
        <w:t xml:space="preserve">hasta el acompañamiento durante </w:t>
      </w:r>
      <w:r w:rsidR="00CF001C" w:rsidRPr="002D7031">
        <w:rPr>
          <w:rFonts w:ascii="Arial" w:hAnsi="Arial" w:cs="Arial"/>
          <w:sz w:val="20"/>
          <w:szCs w:val="20"/>
        </w:rPr>
        <w:t xml:space="preserve">su vida estudiantil, que le permita elegir y optar qué estudiar. </w:t>
      </w:r>
    </w:p>
    <w:p w14:paraId="4910BD33" w14:textId="77777777" w:rsidR="002D7031" w:rsidRDefault="002D7031" w:rsidP="003530F3">
      <w:pPr>
        <w:rPr>
          <w:rFonts w:ascii="Arial" w:hAnsi="Arial" w:cs="Arial"/>
          <w:b/>
          <w:sz w:val="20"/>
          <w:szCs w:val="20"/>
        </w:rPr>
      </w:pPr>
    </w:p>
    <w:p w14:paraId="4F3CC84D" w14:textId="77777777" w:rsidR="002D7031" w:rsidRDefault="002D7031" w:rsidP="003530F3">
      <w:pPr>
        <w:rPr>
          <w:rFonts w:ascii="Arial" w:hAnsi="Arial" w:cs="Arial"/>
          <w:b/>
          <w:sz w:val="20"/>
          <w:szCs w:val="20"/>
        </w:rPr>
      </w:pPr>
    </w:p>
    <w:p w14:paraId="33827D5D" w14:textId="77777777" w:rsidR="002D7031" w:rsidRDefault="002D7031" w:rsidP="003530F3">
      <w:pPr>
        <w:rPr>
          <w:rFonts w:ascii="Arial" w:hAnsi="Arial" w:cs="Arial"/>
          <w:b/>
          <w:sz w:val="20"/>
          <w:szCs w:val="20"/>
        </w:rPr>
      </w:pPr>
    </w:p>
    <w:p w14:paraId="19765376" w14:textId="5157E1E9" w:rsidR="00C21CE2" w:rsidRPr="002D7031" w:rsidRDefault="00C21CE2" w:rsidP="003530F3">
      <w:pPr>
        <w:rPr>
          <w:rFonts w:ascii="Arial" w:hAnsi="Arial" w:cs="Arial"/>
          <w:b/>
          <w:sz w:val="20"/>
          <w:szCs w:val="20"/>
        </w:rPr>
      </w:pPr>
      <w:r w:rsidRPr="002D7031">
        <w:rPr>
          <w:rFonts w:ascii="Arial" w:hAnsi="Arial" w:cs="Arial"/>
          <w:b/>
          <w:sz w:val="20"/>
          <w:szCs w:val="20"/>
        </w:rPr>
        <w:lastRenderedPageBreak/>
        <w:t xml:space="preserve">Justificación </w:t>
      </w:r>
    </w:p>
    <w:p w14:paraId="6DE17002" w14:textId="0BD031B0" w:rsidR="00055A77" w:rsidRPr="002D7031" w:rsidRDefault="00055A77" w:rsidP="009A68CD">
      <w:p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 xml:space="preserve">La realidad socio económica de los potenciales alumnos resulta determinante al momento de acceder o no a la educación superior. </w:t>
      </w:r>
    </w:p>
    <w:p w14:paraId="13A0F54D" w14:textId="054701CE" w:rsidR="00D60660" w:rsidRPr="002D7031" w:rsidRDefault="00804EA9" w:rsidP="009A68CD">
      <w:p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El contexto de la educaci</w:t>
      </w:r>
      <w:r w:rsidR="004C2BBE" w:rsidRPr="002D7031">
        <w:rPr>
          <w:rFonts w:ascii="Arial" w:hAnsi="Arial" w:cs="Arial"/>
          <w:sz w:val="20"/>
          <w:szCs w:val="20"/>
          <w:lang w:eastAsia="es-AR"/>
        </w:rPr>
        <w:t xml:space="preserve">ón </w:t>
      </w:r>
      <w:r w:rsidR="0057664C" w:rsidRPr="002D7031">
        <w:rPr>
          <w:rFonts w:ascii="Arial" w:hAnsi="Arial" w:cs="Arial"/>
          <w:sz w:val="20"/>
          <w:szCs w:val="20"/>
          <w:lang w:eastAsia="es-AR"/>
        </w:rPr>
        <w:t xml:space="preserve">muestra que, aunque la universidad pública no esté arancelada existen costos </w:t>
      </w:r>
      <w:r w:rsidR="000967D0" w:rsidRPr="002D7031">
        <w:rPr>
          <w:rFonts w:ascii="Arial" w:hAnsi="Arial" w:cs="Arial"/>
          <w:sz w:val="20"/>
          <w:szCs w:val="20"/>
          <w:lang w:eastAsia="es-AR"/>
        </w:rPr>
        <w:t xml:space="preserve">adicionales </w:t>
      </w:r>
      <w:r w:rsidR="00A964ED" w:rsidRPr="002D7031">
        <w:rPr>
          <w:rFonts w:ascii="Arial" w:hAnsi="Arial" w:cs="Arial"/>
          <w:sz w:val="20"/>
          <w:szCs w:val="20"/>
          <w:lang w:eastAsia="es-AR"/>
        </w:rPr>
        <w:t xml:space="preserve">(transporte, comida, material de estudio, etc) </w:t>
      </w:r>
      <w:r w:rsidR="000967D0" w:rsidRPr="002D7031">
        <w:rPr>
          <w:rFonts w:ascii="Arial" w:hAnsi="Arial" w:cs="Arial"/>
          <w:sz w:val="20"/>
          <w:szCs w:val="20"/>
          <w:lang w:eastAsia="es-AR"/>
        </w:rPr>
        <w:t>a la matrícula</w:t>
      </w:r>
      <w:r w:rsidR="008A5B81" w:rsidRPr="002D7031">
        <w:rPr>
          <w:rFonts w:ascii="Arial" w:hAnsi="Arial" w:cs="Arial"/>
          <w:sz w:val="20"/>
          <w:szCs w:val="20"/>
          <w:lang w:eastAsia="es-AR"/>
        </w:rPr>
        <w:t xml:space="preserve"> </w:t>
      </w:r>
      <w:r w:rsidR="0057664C" w:rsidRPr="002D7031">
        <w:rPr>
          <w:rFonts w:ascii="Arial" w:hAnsi="Arial" w:cs="Arial"/>
          <w:sz w:val="20"/>
          <w:szCs w:val="20"/>
          <w:lang w:eastAsia="es-AR"/>
        </w:rPr>
        <w:t>que pueden tornarla inaccesible, precisamente para aquellos estudiantes que más necesitan mejorar su calidad de vida.</w:t>
      </w:r>
      <w:r w:rsidRPr="002D7031">
        <w:rPr>
          <w:rFonts w:ascii="Arial" w:hAnsi="Arial" w:cs="Arial"/>
          <w:sz w:val="20"/>
          <w:szCs w:val="20"/>
          <w:lang w:eastAsia="es-AR"/>
        </w:rPr>
        <w:t xml:space="preserve"> Del mismo modo, en el ámbito de la </w:t>
      </w:r>
      <w:r w:rsidR="00055A77" w:rsidRPr="002D7031">
        <w:rPr>
          <w:rFonts w:ascii="Arial" w:hAnsi="Arial" w:cs="Arial"/>
          <w:sz w:val="20"/>
          <w:szCs w:val="20"/>
          <w:lang w:eastAsia="es-AR"/>
        </w:rPr>
        <w:t>educación</w:t>
      </w:r>
      <w:r w:rsidR="0057664C" w:rsidRPr="002D7031">
        <w:rPr>
          <w:rFonts w:ascii="Arial" w:hAnsi="Arial" w:cs="Arial"/>
          <w:sz w:val="20"/>
          <w:szCs w:val="20"/>
          <w:lang w:eastAsia="es-AR"/>
        </w:rPr>
        <w:t xml:space="preserve"> privada, </w:t>
      </w:r>
      <w:r w:rsidRPr="002D7031">
        <w:rPr>
          <w:rFonts w:ascii="Arial" w:hAnsi="Arial" w:cs="Arial"/>
          <w:sz w:val="20"/>
          <w:szCs w:val="20"/>
          <w:lang w:eastAsia="es-AR"/>
        </w:rPr>
        <w:t>los</w:t>
      </w:r>
      <w:r w:rsidR="0057664C" w:rsidRPr="002D7031">
        <w:rPr>
          <w:rFonts w:ascii="Arial" w:hAnsi="Arial" w:cs="Arial"/>
          <w:sz w:val="20"/>
          <w:szCs w:val="20"/>
          <w:lang w:eastAsia="es-AR"/>
        </w:rPr>
        <w:t xml:space="preserve"> principal</w:t>
      </w:r>
      <w:r w:rsidRPr="002D7031">
        <w:rPr>
          <w:rFonts w:ascii="Arial" w:hAnsi="Arial" w:cs="Arial"/>
          <w:sz w:val="20"/>
          <w:szCs w:val="20"/>
          <w:lang w:eastAsia="es-AR"/>
        </w:rPr>
        <w:t>es</w:t>
      </w:r>
      <w:r w:rsidR="0057664C" w:rsidRPr="002D7031">
        <w:rPr>
          <w:rFonts w:ascii="Arial" w:hAnsi="Arial" w:cs="Arial"/>
          <w:sz w:val="20"/>
          <w:szCs w:val="20"/>
          <w:lang w:eastAsia="es-AR"/>
        </w:rPr>
        <w:t xml:space="preserve"> costo</w:t>
      </w:r>
      <w:r w:rsidRPr="002D7031">
        <w:rPr>
          <w:rFonts w:ascii="Arial" w:hAnsi="Arial" w:cs="Arial"/>
          <w:sz w:val="20"/>
          <w:szCs w:val="20"/>
          <w:lang w:eastAsia="es-AR"/>
        </w:rPr>
        <w:t>s</w:t>
      </w:r>
      <w:r w:rsidR="0057664C" w:rsidRPr="002D7031">
        <w:rPr>
          <w:rFonts w:ascii="Arial" w:hAnsi="Arial" w:cs="Arial"/>
          <w:sz w:val="20"/>
          <w:szCs w:val="20"/>
          <w:lang w:eastAsia="es-AR"/>
        </w:rPr>
        <w:t xml:space="preserve"> </w:t>
      </w:r>
      <w:r w:rsidR="00CF001C" w:rsidRPr="002D7031">
        <w:rPr>
          <w:rFonts w:ascii="Arial" w:hAnsi="Arial" w:cs="Arial"/>
          <w:sz w:val="20"/>
          <w:szCs w:val="20"/>
          <w:lang w:eastAsia="es-AR"/>
        </w:rPr>
        <w:t xml:space="preserve">son asumidos por el estudiante y obedecen a los conceptos básicos como </w:t>
      </w:r>
      <w:r w:rsidR="0057664C" w:rsidRPr="002D7031">
        <w:rPr>
          <w:rFonts w:ascii="Arial" w:hAnsi="Arial" w:cs="Arial"/>
          <w:sz w:val="20"/>
          <w:szCs w:val="20"/>
          <w:lang w:eastAsia="es-AR"/>
        </w:rPr>
        <w:t>matricula, cuota mensual y en algunos ca</w:t>
      </w:r>
      <w:r w:rsidR="00CF001C" w:rsidRPr="002D7031">
        <w:rPr>
          <w:rFonts w:ascii="Arial" w:hAnsi="Arial" w:cs="Arial"/>
          <w:sz w:val="20"/>
          <w:szCs w:val="20"/>
          <w:lang w:eastAsia="es-AR"/>
        </w:rPr>
        <w:t>sos, derecho a rendir el examen, entre otros.</w:t>
      </w:r>
    </w:p>
    <w:p w14:paraId="49066AF2" w14:textId="4368563F" w:rsidR="00FB3D31" w:rsidRPr="002D7031" w:rsidRDefault="00FB3D31" w:rsidP="009A68CD">
      <w:p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Analizando los factores mencionados previamente, s</w:t>
      </w:r>
      <w:r w:rsidR="004C2BBE" w:rsidRPr="002D7031">
        <w:rPr>
          <w:rFonts w:ascii="Arial" w:hAnsi="Arial" w:cs="Arial"/>
          <w:sz w:val="20"/>
          <w:szCs w:val="20"/>
          <w:lang w:eastAsia="es-AR"/>
        </w:rPr>
        <w:t>i el alumno trabaja</w:t>
      </w:r>
      <w:r w:rsidR="000E7D33" w:rsidRPr="002D7031">
        <w:rPr>
          <w:rFonts w:ascii="Arial" w:hAnsi="Arial" w:cs="Arial"/>
          <w:sz w:val="20"/>
          <w:szCs w:val="20"/>
          <w:lang w:eastAsia="es-AR"/>
        </w:rPr>
        <w:t>,</w:t>
      </w:r>
      <w:r w:rsidR="004C2BBE" w:rsidRPr="002D7031">
        <w:rPr>
          <w:rFonts w:ascii="Arial" w:hAnsi="Arial" w:cs="Arial"/>
          <w:sz w:val="20"/>
          <w:szCs w:val="20"/>
          <w:lang w:eastAsia="es-AR"/>
        </w:rPr>
        <w:t xml:space="preserve"> sus posibilidades de iniciar una carrera universitaria disminuyen, </w:t>
      </w:r>
      <w:r w:rsidRPr="002D7031">
        <w:rPr>
          <w:rFonts w:ascii="Arial" w:hAnsi="Arial" w:cs="Arial"/>
          <w:sz w:val="20"/>
          <w:szCs w:val="20"/>
          <w:lang w:eastAsia="es-AR"/>
        </w:rPr>
        <w:t>el segundo fa</w:t>
      </w:r>
      <w:r w:rsidR="00272D53" w:rsidRPr="002D7031">
        <w:rPr>
          <w:rFonts w:ascii="Arial" w:hAnsi="Arial" w:cs="Arial"/>
          <w:sz w:val="20"/>
          <w:szCs w:val="20"/>
          <w:lang w:eastAsia="es-AR"/>
        </w:rPr>
        <w:t>c</w:t>
      </w:r>
      <w:r w:rsidRPr="002D7031">
        <w:rPr>
          <w:rFonts w:ascii="Arial" w:hAnsi="Arial" w:cs="Arial"/>
          <w:sz w:val="20"/>
          <w:szCs w:val="20"/>
          <w:lang w:eastAsia="es-AR"/>
        </w:rPr>
        <w:t>tor</w:t>
      </w:r>
      <w:r w:rsidR="004C2BBE" w:rsidRPr="002D7031">
        <w:rPr>
          <w:rFonts w:ascii="Arial" w:hAnsi="Arial" w:cs="Arial"/>
          <w:sz w:val="20"/>
          <w:szCs w:val="20"/>
          <w:lang w:eastAsia="es-AR"/>
        </w:rPr>
        <w:t xml:space="preserve"> muestra que tanto los ingresos propios del individuo como los del hogar tienen una relación positiva </w:t>
      </w:r>
      <w:r w:rsidR="00272D53" w:rsidRPr="002D7031">
        <w:rPr>
          <w:rFonts w:ascii="Arial" w:hAnsi="Arial" w:cs="Arial"/>
          <w:sz w:val="20"/>
          <w:szCs w:val="20"/>
          <w:lang w:eastAsia="es-AR"/>
        </w:rPr>
        <w:t xml:space="preserve">o negativa </w:t>
      </w:r>
      <w:r w:rsidR="004C2BBE" w:rsidRPr="002D7031">
        <w:rPr>
          <w:rFonts w:ascii="Arial" w:hAnsi="Arial" w:cs="Arial"/>
          <w:sz w:val="20"/>
          <w:szCs w:val="20"/>
          <w:lang w:eastAsia="es-AR"/>
        </w:rPr>
        <w:t>y directa con las chances de</w:t>
      </w:r>
      <w:r w:rsidR="00272D53" w:rsidRPr="002D7031">
        <w:rPr>
          <w:rFonts w:ascii="Arial" w:hAnsi="Arial" w:cs="Arial"/>
          <w:sz w:val="20"/>
          <w:szCs w:val="20"/>
          <w:lang w:eastAsia="es-AR"/>
        </w:rPr>
        <w:t xml:space="preserve"> cursar estudios superiores.</w:t>
      </w:r>
    </w:p>
    <w:p w14:paraId="20B579EF" w14:textId="43AEBC97" w:rsidR="00804EA9" w:rsidRPr="002D7031" w:rsidRDefault="006E040D" w:rsidP="009A68CD">
      <w:p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Pese a que e</w:t>
      </w:r>
      <w:r w:rsidR="00272D53" w:rsidRPr="002D7031">
        <w:rPr>
          <w:rFonts w:ascii="Arial" w:hAnsi="Arial" w:cs="Arial"/>
          <w:sz w:val="20"/>
          <w:szCs w:val="20"/>
          <w:lang w:eastAsia="es-AR"/>
        </w:rPr>
        <w:t>xisten en el mercado soluciones nacionales, provinciales y municipales parciales que no cubren el 100% de la demanda tales com</w:t>
      </w:r>
      <w:r w:rsidRPr="002D7031">
        <w:rPr>
          <w:rFonts w:ascii="Arial" w:hAnsi="Arial" w:cs="Arial"/>
          <w:sz w:val="20"/>
          <w:szCs w:val="20"/>
          <w:lang w:eastAsia="es-AR"/>
        </w:rPr>
        <w:t>o becas, p</w:t>
      </w:r>
      <w:r w:rsidR="00272D53" w:rsidRPr="002D7031">
        <w:rPr>
          <w:rFonts w:ascii="Arial" w:hAnsi="Arial" w:cs="Arial"/>
          <w:sz w:val="20"/>
          <w:szCs w:val="20"/>
          <w:lang w:eastAsia="es-AR"/>
        </w:rPr>
        <w:t>rogramas, benefici</w:t>
      </w:r>
      <w:r w:rsidRPr="002D7031">
        <w:rPr>
          <w:rFonts w:ascii="Arial" w:hAnsi="Arial" w:cs="Arial"/>
          <w:sz w:val="20"/>
          <w:szCs w:val="20"/>
          <w:lang w:eastAsia="es-AR"/>
        </w:rPr>
        <w:t>os, ayudas y acompañamiento</w:t>
      </w:r>
      <w:r w:rsidR="00FB3D31" w:rsidRPr="002D7031">
        <w:rPr>
          <w:rFonts w:ascii="Arial" w:hAnsi="Arial" w:cs="Arial"/>
          <w:sz w:val="20"/>
          <w:szCs w:val="20"/>
          <w:lang w:eastAsia="es-AR"/>
        </w:rPr>
        <w:t xml:space="preserve"> no existen en el mercado soluciones a la falta </w:t>
      </w:r>
      <w:r w:rsidR="00CA4323" w:rsidRPr="002D7031">
        <w:rPr>
          <w:rFonts w:ascii="Arial" w:hAnsi="Arial" w:cs="Arial"/>
          <w:sz w:val="20"/>
          <w:szCs w:val="20"/>
          <w:lang w:eastAsia="es-AR"/>
        </w:rPr>
        <w:t>de recursos propios (por ejemplo: ahorros, trabajando, recursos familiares, tomando deuda) o</w:t>
      </w:r>
      <w:r w:rsidR="00FB3D31" w:rsidRPr="002D7031">
        <w:rPr>
          <w:rFonts w:ascii="Arial" w:hAnsi="Arial" w:cs="Arial"/>
          <w:sz w:val="20"/>
          <w:szCs w:val="20"/>
          <w:lang w:eastAsia="es-AR"/>
        </w:rPr>
        <w:t xml:space="preserve"> los estudiantes que no aplican</w:t>
      </w:r>
      <w:r w:rsidR="00CA4323" w:rsidRPr="002D7031">
        <w:rPr>
          <w:rFonts w:ascii="Arial" w:hAnsi="Arial" w:cs="Arial"/>
          <w:sz w:val="20"/>
          <w:szCs w:val="20"/>
          <w:lang w:eastAsia="es-AR"/>
        </w:rPr>
        <w:t xml:space="preserve"> para ser beneficiario de una beca de estudios.</w:t>
      </w:r>
      <w:r w:rsidR="0050556F" w:rsidRPr="002D7031">
        <w:rPr>
          <w:rFonts w:ascii="Arial" w:hAnsi="Arial" w:cs="Arial"/>
          <w:sz w:val="20"/>
          <w:szCs w:val="20"/>
          <w:lang w:eastAsia="es-AR"/>
        </w:rPr>
        <w:t xml:space="preserve"> </w:t>
      </w:r>
      <w:r w:rsidR="0050556F" w:rsidRPr="002D7031">
        <w:rPr>
          <w:rFonts w:ascii="Arial" w:hAnsi="Arial" w:cs="Arial"/>
          <w:b/>
          <w:sz w:val="20"/>
          <w:szCs w:val="20"/>
          <w:lang w:eastAsia="es-AR"/>
        </w:rPr>
        <w:t>(Anexo I)</w:t>
      </w:r>
    </w:p>
    <w:p w14:paraId="1063C6EE" w14:textId="43A62D72" w:rsidR="00EC5661" w:rsidRPr="002D7031" w:rsidRDefault="00EC5661" w:rsidP="009A68CD">
      <w:pPr>
        <w:autoSpaceDE w:val="0"/>
        <w:autoSpaceDN w:val="0"/>
        <w:adjustRightInd w:val="0"/>
        <w:spacing w:after="0" w:line="360" w:lineRule="auto"/>
        <w:jc w:val="both"/>
        <w:rPr>
          <w:rFonts w:ascii="Arial" w:hAnsi="Arial" w:cs="Arial"/>
          <w:b/>
          <w:bCs/>
          <w:sz w:val="20"/>
          <w:szCs w:val="20"/>
        </w:rPr>
      </w:pPr>
    </w:p>
    <w:p w14:paraId="5B182FE6" w14:textId="6D573313" w:rsidR="00D60660" w:rsidRPr="002D7031" w:rsidDel="00E9167A" w:rsidRDefault="003530F3" w:rsidP="002D7031">
      <w:pPr>
        <w:rPr>
          <w:del w:id="2" w:author="Stagnaro, Romina Valeria" w:date="2018-09-18T16:42:00Z"/>
          <w:rFonts w:ascii="Arial" w:hAnsi="Arial" w:cs="Arial"/>
          <w:b/>
          <w:bCs/>
          <w:sz w:val="20"/>
          <w:szCs w:val="20"/>
        </w:rPr>
      </w:pPr>
      <w:r w:rsidRPr="002D7031">
        <w:rPr>
          <w:rFonts w:ascii="Arial" w:hAnsi="Arial" w:cs="Arial"/>
          <w:b/>
          <w:bCs/>
          <w:sz w:val="20"/>
          <w:szCs w:val="20"/>
        </w:rPr>
        <w:br w:type="page"/>
      </w:r>
      <w:r w:rsidR="008447C5" w:rsidRPr="002D7031">
        <w:rPr>
          <w:rFonts w:ascii="Arial" w:hAnsi="Arial" w:cs="Arial"/>
          <w:b/>
          <w:bCs/>
          <w:sz w:val="20"/>
          <w:szCs w:val="20"/>
        </w:rPr>
        <w:lastRenderedPageBreak/>
        <w:t>Formulación del proyecto</w:t>
      </w:r>
      <w:r w:rsidR="00D60660" w:rsidRPr="002D7031">
        <w:rPr>
          <w:rFonts w:ascii="Arial" w:hAnsi="Arial" w:cs="Arial"/>
          <w:b/>
          <w:bCs/>
          <w:sz w:val="20"/>
          <w:szCs w:val="20"/>
        </w:rPr>
        <w:t xml:space="preserve"> </w:t>
      </w:r>
    </w:p>
    <w:p w14:paraId="40235E21" w14:textId="77777777" w:rsidR="00430BE4" w:rsidRPr="002D7031" w:rsidRDefault="00430BE4" w:rsidP="009A68CD">
      <w:pPr>
        <w:autoSpaceDE w:val="0"/>
        <w:autoSpaceDN w:val="0"/>
        <w:spacing w:after="0" w:line="360" w:lineRule="auto"/>
        <w:jc w:val="both"/>
        <w:rPr>
          <w:rFonts w:ascii="Arial" w:hAnsi="Arial" w:cs="Arial"/>
          <w:b/>
          <w:sz w:val="20"/>
          <w:szCs w:val="20"/>
          <w:lang w:eastAsia="es-AR"/>
        </w:rPr>
      </w:pPr>
      <w:r w:rsidRPr="002D7031">
        <w:rPr>
          <w:rFonts w:ascii="Arial" w:hAnsi="Arial" w:cs="Arial"/>
          <w:b/>
          <w:sz w:val="20"/>
          <w:szCs w:val="20"/>
          <w:lang w:eastAsia="es-AR"/>
        </w:rPr>
        <w:t>GRUPOS DE INTERÉS</w:t>
      </w:r>
    </w:p>
    <w:p w14:paraId="27DEE9F6" w14:textId="083CC66A" w:rsidR="00430BE4" w:rsidRPr="002D7031" w:rsidRDefault="00E9167A" w:rsidP="009A68CD">
      <w:pPr>
        <w:pStyle w:val="Prrafodelista"/>
        <w:numPr>
          <w:ilvl w:val="0"/>
          <w:numId w:val="9"/>
        </w:numPr>
        <w:spacing w:line="360" w:lineRule="auto"/>
        <w:jc w:val="both"/>
        <w:rPr>
          <w:rFonts w:ascii="Arial" w:hAnsi="Arial" w:cs="Arial"/>
          <w:sz w:val="20"/>
          <w:szCs w:val="20"/>
        </w:rPr>
      </w:pPr>
      <w:r w:rsidRPr="002D7031">
        <w:rPr>
          <w:rFonts w:ascii="Arial" w:hAnsi="Arial" w:cs="Arial"/>
          <w:sz w:val="20"/>
          <w:szCs w:val="20"/>
        </w:rPr>
        <w:t>BPN S.A</w:t>
      </w:r>
    </w:p>
    <w:p w14:paraId="2DC25145" w14:textId="4A81E646" w:rsidR="00430BE4" w:rsidRPr="002D7031" w:rsidRDefault="00430BE4" w:rsidP="009A68CD">
      <w:pPr>
        <w:pStyle w:val="Prrafodelista"/>
        <w:numPr>
          <w:ilvl w:val="0"/>
          <w:numId w:val="9"/>
        </w:numPr>
        <w:spacing w:line="360" w:lineRule="auto"/>
        <w:jc w:val="both"/>
        <w:rPr>
          <w:rFonts w:ascii="Arial" w:hAnsi="Arial" w:cs="Arial"/>
          <w:sz w:val="20"/>
          <w:szCs w:val="20"/>
        </w:rPr>
      </w:pPr>
      <w:r w:rsidRPr="002D7031">
        <w:rPr>
          <w:rFonts w:ascii="Arial" w:hAnsi="Arial" w:cs="Arial"/>
          <w:sz w:val="20"/>
          <w:szCs w:val="20"/>
        </w:rPr>
        <w:t xml:space="preserve">Estudiantes, </w:t>
      </w:r>
      <w:r w:rsidR="005C4530" w:rsidRPr="002D7031">
        <w:rPr>
          <w:rFonts w:ascii="Arial" w:hAnsi="Arial" w:cs="Arial"/>
          <w:sz w:val="20"/>
          <w:szCs w:val="20"/>
        </w:rPr>
        <w:t xml:space="preserve">sociedad, comunidad educativa </w:t>
      </w:r>
      <w:r w:rsidR="00E9167A" w:rsidRPr="002D7031">
        <w:rPr>
          <w:rFonts w:ascii="Arial" w:hAnsi="Arial" w:cs="Arial"/>
          <w:sz w:val="20"/>
          <w:szCs w:val="20"/>
        </w:rPr>
        <w:t>etc.</w:t>
      </w:r>
    </w:p>
    <w:p w14:paraId="12B481CF" w14:textId="746BDF1F" w:rsidR="00430BE4" w:rsidRPr="002D7031" w:rsidRDefault="00430BE4" w:rsidP="009A68CD">
      <w:pPr>
        <w:pStyle w:val="Prrafodelista"/>
        <w:numPr>
          <w:ilvl w:val="0"/>
          <w:numId w:val="9"/>
        </w:numPr>
        <w:spacing w:line="360" w:lineRule="auto"/>
        <w:jc w:val="both"/>
        <w:rPr>
          <w:rFonts w:ascii="Arial" w:hAnsi="Arial" w:cs="Arial"/>
          <w:sz w:val="20"/>
          <w:szCs w:val="20"/>
        </w:rPr>
      </w:pPr>
      <w:r w:rsidRPr="002D7031">
        <w:rPr>
          <w:rFonts w:ascii="Arial" w:hAnsi="Arial" w:cs="Arial"/>
          <w:sz w:val="20"/>
          <w:szCs w:val="20"/>
        </w:rPr>
        <w:t>Universidades publicas/privadas/instituciones educativas</w:t>
      </w:r>
      <w:r w:rsidR="00E9167A" w:rsidRPr="002D7031">
        <w:rPr>
          <w:rFonts w:ascii="Arial" w:hAnsi="Arial" w:cs="Arial"/>
          <w:sz w:val="20"/>
          <w:szCs w:val="20"/>
        </w:rPr>
        <w:t>.</w:t>
      </w:r>
    </w:p>
    <w:p w14:paraId="31E4AF74" w14:textId="39A6FE97" w:rsidR="00430BE4" w:rsidRPr="002D7031" w:rsidRDefault="00430BE4" w:rsidP="009A68CD">
      <w:pPr>
        <w:pStyle w:val="Prrafodelista"/>
        <w:numPr>
          <w:ilvl w:val="0"/>
          <w:numId w:val="9"/>
        </w:numPr>
        <w:spacing w:line="360" w:lineRule="auto"/>
        <w:jc w:val="both"/>
        <w:rPr>
          <w:rFonts w:ascii="Arial" w:hAnsi="Arial" w:cs="Arial"/>
          <w:sz w:val="20"/>
          <w:szCs w:val="20"/>
        </w:rPr>
      </w:pPr>
      <w:r w:rsidRPr="002D7031">
        <w:rPr>
          <w:rFonts w:ascii="Arial" w:hAnsi="Arial" w:cs="Arial"/>
          <w:sz w:val="20"/>
          <w:szCs w:val="20"/>
        </w:rPr>
        <w:t>Empresas</w:t>
      </w:r>
      <w:r w:rsidR="00E9167A" w:rsidRPr="002D7031">
        <w:rPr>
          <w:rFonts w:ascii="Arial" w:hAnsi="Arial" w:cs="Arial"/>
          <w:sz w:val="20"/>
          <w:szCs w:val="20"/>
        </w:rPr>
        <w:t xml:space="preserve"> </w:t>
      </w:r>
      <w:r w:rsidR="009A68CD" w:rsidRPr="002D7031">
        <w:rPr>
          <w:rFonts w:ascii="Arial" w:hAnsi="Arial" w:cs="Arial"/>
          <w:sz w:val="20"/>
          <w:szCs w:val="20"/>
        </w:rPr>
        <w:t>locales con</w:t>
      </w:r>
      <w:r w:rsidRPr="002D7031">
        <w:rPr>
          <w:rFonts w:ascii="Arial" w:hAnsi="Arial" w:cs="Arial"/>
          <w:sz w:val="20"/>
          <w:szCs w:val="20"/>
        </w:rPr>
        <w:t xml:space="preserve"> recursos humanos calificados</w:t>
      </w:r>
      <w:r w:rsidR="00E9167A" w:rsidRPr="002D7031">
        <w:rPr>
          <w:rFonts w:ascii="Arial" w:hAnsi="Arial" w:cs="Arial"/>
          <w:sz w:val="20"/>
          <w:szCs w:val="20"/>
        </w:rPr>
        <w:t>.</w:t>
      </w:r>
    </w:p>
    <w:p w14:paraId="59D0BBBD" w14:textId="77777777" w:rsidR="002D7031" w:rsidRDefault="002D7031" w:rsidP="00906EA2">
      <w:pPr>
        <w:autoSpaceDE w:val="0"/>
        <w:autoSpaceDN w:val="0"/>
        <w:adjustRightInd w:val="0"/>
        <w:spacing w:after="0" w:line="360" w:lineRule="auto"/>
        <w:jc w:val="both"/>
        <w:rPr>
          <w:rFonts w:ascii="Arial" w:hAnsi="Arial" w:cs="Arial"/>
          <w:b/>
          <w:bCs/>
          <w:sz w:val="20"/>
          <w:szCs w:val="20"/>
        </w:rPr>
      </w:pPr>
    </w:p>
    <w:p w14:paraId="7ECA12B3" w14:textId="6744E9F8" w:rsidR="00906EA2" w:rsidRPr="002D7031" w:rsidRDefault="008447C5" w:rsidP="00906EA2">
      <w:pPr>
        <w:autoSpaceDE w:val="0"/>
        <w:autoSpaceDN w:val="0"/>
        <w:adjustRightInd w:val="0"/>
        <w:spacing w:after="0" w:line="360" w:lineRule="auto"/>
        <w:jc w:val="both"/>
        <w:rPr>
          <w:rFonts w:ascii="Arial" w:hAnsi="Arial" w:cs="Arial"/>
          <w:sz w:val="20"/>
          <w:szCs w:val="20"/>
        </w:rPr>
      </w:pPr>
      <w:r w:rsidRPr="002D7031">
        <w:rPr>
          <w:rFonts w:ascii="Arial" w:hAnsi="Arial" w:cs="Arial"/>
          <w:b/>
          <w:bCs/>
          <w:sz w:val="20"/>
          <w:szCs w:val="20"/>
        </w:rPr>
        <w:t xml:space="preserve">Definición del proyecto </w:t>
      </w:r>
      <w:r w:rsidR="002C6355" w:rsidRPr="002D7031">
        <w:rPr>
          <w:rFonts w:ascii="Arial" w:hAnsi="Arial" w:cs="Arial"/>
          <w:sz w:val="20"/>
          <w:szCs w:val="20"/>
          <w:highlight w:val="yellow"/>
        </w:rPr>
        <w:t xml:space="preserve">SIPE </w:t>
      </w:r>
      <w:r w:rsidR="0050556F" w:rsidRPr="002D7031">
        <w:rPr>
          <w:rFonts w:ascii="Arial" w:hAnsi="Arial" w:cs="Arial"/>
          <w:sz w:val="20"/>
          <w:szCs w:val="20"/>
          <w:highlight w:val="yellow"/>
        </w:rPr>
        <w:t>Solución integral para estudiantes</w:t>
      </w:r>
    </w:p>
    <w:p w14:paraId="49C6F540" w14:textId="4B5272D3" w:rsidR="001440FF" w:rsidRPr="002D7031" w:rsidRDefault="0050556F" w:rsidP="00906EA2">
      <w:pPr>
        <w:spacing w:line="360" w:lineRule="auto"/>
        <w:jc w:val="both"/>
        <w:rPr>
          <w:rFonts w:ascii="Arial" w:hAnsi="Arial" w:cs="Arial"/>
          <w:sz w:val="20"/>
          <w:szCs w:val="20"/>
        </w:rPr>
      </w:pPr>
      <w:commentRangeStart w:id="3"/>
      <w:r w:rsidRPr="002D7031">
        <w:rPr>
          <w:rFonts w:ascii="Arial" w:hAnsi="Arial" w:cs="Arial"/>
          <w:b/>
          <w:sz w:val="20"/>
          <w:szCs w:val="20"/>
          <w:lang w:eastAsia="es-AR"/>
        </w:rPr>
        <w:t>Descripción general del proyecto:</w:t>
      </w:r>
      <w:r w:rsidRPr="002D7031">
        <w:rPr>
          <w:rFonts w:ascii="Arial" w:hAnsi="Arial" w:cs="Arial"/>
          <w:sz w:val="20"/>
          <w:szCs w:val="20"/>
          <w:lang w:eastAsia="es-AR"/>
        </w:rPr>
        <w:t xml:space="preserve">  </w:t>
      </w:r>
      <w:r w:rsidR="00F925D7" w:rsidRPr="002D7031">
        <w:rPr>
          <w:rFonts w:ascii="Arial" w:hAnsi="Arial" w:cs="Arial"/>
          <w:iCs/>
          <w:sz w:val="20"/>
          <w:szCs w:val="20"/>
        </w:rPr>
        <w:t>Implementación de una solución integral que permita ofrecer product</w:t>
      </w:r>
      <w:r w:rsidR="00906EA2" w:rsidRPr="002D7031">
        <w:rPr>
          <w:rFonts w:ascii="Arial" w:hAnsi="Arial" w:cs="Arial"/>
          <w:iCs/>
          <w:sz w:val="20"/>
          <w:szCs w:val="20"/>
        </w:rPr>
        <w:t>os, servicios y beneficios a personas</w:t>
      </w:r>
      <w:r w:rsidR="00F925D7" w:rsidRPr="002D7031">
        <w:rPr>
          <w:rFonts w:ascii="Arial" w:hAnsi="Arial" w:cs="Arial"/>
          <w:iCs/>
          <w:sz w:val="20"/>
          <w:szCs w:val="20"/>
        </w:rPr>
        <w:t xml:space="preserve"> interesadas en realizar estudios </w:t>
      </w:r>
      <w:r w:rsidR="001440FF" w:rsidRPr="002D7031">
        <w:rPr>
          <w:rFonts w:ascii="Arial" w:hAnsi="Arial" w:cs="Arial"/>
          <w:iCs/>
          <w:sz w:val="20"/>
          <w:szCs w:val="20"/>
        </w:rPr>
        <w:t xml:space="preserve">superiores, </w:t>
      </w:r>
      <w:r w:rsidR="000C3B3E" w:rsidRPr="002D7031">
        <w:rPr>
          <w:rFonts w:ascii="Arial" w:hAnsi="Arial" w:cs="Arial"/>
          <w:iCs/>
          <w:sz w:val="20"/>
          <w:szCs w:val="20"/>
        </w:rPr>
        <w:t>basándose</w:t>
      </w:r>
      <w:r w:rsidR="00F925D7" w:rsidRPr="002D7031">
        <w:rPr>
          <w:rFonts w:ascii="Arial" w:hAnsi="Arial" w:cs="Arial"/>
          <w:iCs/>
          <w:sz w:val="20"/>
          <w:szCs w:val="20"/>
        </w:rPr>
        <w:t xml:space="preserve"> en</w:t>
      </w:r>
      <w:r w:rsidR="00F925D7" w:rsidRPr="002D7031">
        <w:rPr>
          <w:rFonts w:ascii="Arial" w:hAnsi="Arial" w:cs="Arial"/>
          <w:sz w:val="20"/>
          <w:szCs w:val="20"/>
          <w:lang w:eastAsia="es-AR"/>
        </w:rPr>
        <w:t xml:space="preserve"> la premisa </w:t>
      </w:r>
      <w:r w:rsidR="001440FF" w:rsidRPr="002D7031">
        <w:rPr>
          <w:rFonts w:ascii="Arial" w:hAnsi="Arial" w:cs="Arial"/>
          <w:sz w:val="20"/>
          <w:szCs w:val="20"/>
          <w:lang w:eastAsia="es-AR"/>
        </w:rPr>
        <w:t xml:space="preserve">de </w:t>
      </w:r>
      <w:r w:rsidR="00F925D7" w:rsidRPr="002D7031">
        <w:rPr>
          <w:rFonts w:ascii="Arial" w:hAnsi="Arial" w:cs="Arial"/>
          <w:sz w:val="20"/>
          <w:szCs w:val="20"/>
          <w:lang w:eastAsia="es-AR"/>
        </w:rPr>
        <w:t>que el nivel económico no debería ser el factor que determine la probabilidad de acceso a la educación superior</w:t>
      </w:r>
      <w:r w:rsidR="00906EA2" w:rsidRPr="002D7031">
        <w:rPr>
          <w:rFonts w:ascii="Arial" w:hAnsi="Arial" w:cs="Arial"/>
          <w:sz w:val="20"/>
          <w:szCs w:val="20"/>
          <w:lang w:eastAsia="es-AR"/>
        </w:rPr>
        <w:t>, b</w:t>
      </w:r>
      <w:r w:rsidR="00AD00EA" w:rsidRPr="002D7031">
        <w:rPr>
          <w:rFonts w:ascii="Arial" w:hAnsi="Arial" w:cs="Arial"/>
          <w:iCs/>
          <w:sz w:val="20"/>
          <w:szCs w:val="20"/>
        </w:rPr>
        <w:t>ajo el siguiente esquema</w:t>
      </w:r>
      <w:r w:rsidR="00CE391E" w:rsidRPr="002D7031">
        <w:rPr>
          <w:rFonts w:ascii="Arial" w:hAnsi="Arial" w:cs="Arial"/>
          <w:iCs/>
          <w:sz w:val="20"/>
          <w:szCs w:val="20"/>
        </w:rPr>
        <w:t xml:space="preserve">: </w:t>
      </w:r>
    </w:p>
    <w:p w14:paraId="01231182" w14:textId="77777777" w:rsidR="00AD00EA" w:rsidRPr="002D7031" w:rsidRDefault="00AD00EA" w:rsidP="009A68CD">
      <w:pPr>
        <w:pStyle w:val="Encabezado"/>
        <w:numPr>
          <w:ilvl w:val="0"/>
          <w:numId w:val="15"/>
        </w:numPr>
        <w:spacing w:line="360" w:lineRule="auto"/>
        <w:jc w:val="both"/>
        <w:rPr>
          <w:rFonts w:ascii="Arial" w:hAnsi="Arial" w:cs="Arial"/>
          <w:iCs/>
          <w:sz w:val="20"/>
          <w:szCs w:val="20"/>
        </w:rPr>
      </w:pPr>
      <w:r w:rsidRPr="002D7031">
        <w:rPr>
          <w:rFonts w:ascii="Arial" w:hAnsi="Arial" w:cs="Arial"/>
          <w:iCs/>
          <w:sz w:val="20"/>
          <w:szCs w:val="20"/>
        </w:rPr>
        <w:t>Financiamiento de la educación superior</w:t>
      </w:r>
    </w:p>
    <w:p w14:paraId="462917F8" w14:textId="4FDD7BAF" w:rsidR="00906EA2" w:rsidRPr="002D7031" w:rsidRDefault="00AD00EA" w:rsidP="008426A8">
      <w:pPr>
        <w:pStyle w:val="Encabezado"/>
        <w:numPr>
          <w:ilvl w:val="1"/>
          <w:numId w:val="15"/>
        </w:numPr>
        <w:spacing w:line="360" w:lineRule="auto"/>
        <w:jc w:val="both"/>
        <w:rPr>
          <w:rFonts w:ascii="Arial" w:hAnsi="Arial" w:cs="Arial"/>
          <w:iCs/>
          <w:sz w:val="20"/>
          <w:szCs w:val="20"/>
        </w:rPr>
      </w:pPr>
      <w:r w:rsidRPr="002D7031">
        <w:rPr>
          <w:rFonts w:ascii="Arial" w:hAnsi="Arial" w:cs="Arial"/>
          <w:iCs/>
          <w:sz w:val="20"/>
          <w:szCs w:val="20"/>
        </w:rPr>
        <w:t>Crédito</w:t>
      </w:r>
      <w:r w:rsidR="008426A8" w:rsidRPr="002D7031">
        <w:rPr>
          <w:rFonts w:ascii="Arial" w:hAnsi="Arial" w:cs="Arial"/>
          <w:iCs/>
          <w:sz w:val="20"/>
          <w:szCs w:val="20"/>
        </w:rPr>
        <w:t>s</w:t>
      </w:r>
      <w:r w:rsidR="00906EA2" w:rsidRPr="002D7031">
        <w:rPr>
          <w:rFonts w:ascii="Arial" w:hAnsi="Arial" w:cs="Arial"/>
          <w:iCs/>
          <w:sz w:val="20"/>
          <w:szCs w:val="20"/>
        </w:rPr>
        <w:t xml:space="preserve"> </w:t>
      </w:r>
      <w:r w:rsidR="007B144E" w:rsidRPr="002D7031">
        <w:rPr>
          <w:rFonts w:ascii="Arial" w:hAnsi="Arial" w:cs="Arial"/>
          <w:iCs/>
          <w:sz w:val="20"/>
          <w:szCs w:val="20"/>
        </w:rPr>
        <w:t>personal</w:t>
      </w:r>
      <w:r w:rsidR="008426A8" w:rsidRPr="002D7031">
        <w:rPr>
          <w:rFonts w:ascii="Arial" w:hAnsi="Arial" w:cs="Arial"/>
          <w:iCs/>
          <w:sz w:val="20"/>
          <w:szCs w:val="20"/>
        </w:rPr>
        <w:t>es</w:t>
      </w:r>
      <w:r w:rsidR="007B144E" w:rsidRPr="002D7031">
        <w:rPr>
          <w:rFonts w:ascii="Arial" w:hAnsi="Arial" w:cs="Arial"/>
          <w:iCs/>
          <w:sz w:val="20"/>
          <w:szCs w:val="20"/>
        </w:rPr>
        <w:t xml:space="preserve"> </w:t>
      </w:r>
      <w:r w:rsidR="008426A8" w:rsidRPr="002D7031">
        <w:rPr>
          <w:rFonts w:ascii="Arial" w:hAnsi="Arial" w:cs="Arial"/>
          <w:iCs/>
          <w:sz w:val="20"/>
          <w:szCs w:val="20"/>
        </w:rPr>
        <w:t>destinados a carreras terciarias y de grado. Los mismos se realizarán a través de desembolsos de acuerdo al</w:t>
      </w:r>
      <w:r w:rsidR="007B144E" w:rsidRPr="002D7031">
        <w:rPr>
          <w:rFonts w:ascii="Arial" w:hAnsi="Arial" w:cs="Arial"/>
          <w:iCs/>
          <w:sz w:val="20"/>
          <w:szCs w:val="20"/>
        </w:rPr>
        <w:t xml:space="preserve"> rendimiento acad</w:t>
      </w:r>
      <w:r w:rsidR="008426A8" w:rsidRPr="002D7031">
        <w:rPr>
          <w:rFonts w:ascii="Arial" w:hAnsi="Arial" w:cs="Arial"/>
          <w:iCs/>
          <w:sz w:val="20"/>
          <w:szCs w:val="20"/>
        </w:rPr>
        <w:t xml:space="preserve">émico; y según </w:t>
      </w:r>
      <w:r w:rsidR="00984674" w:rsidRPr="002D7031">
        <w:rPr>
          <w:rFonts w:ascii="Arial" w:hAnsi="Arial" w:cs="Arial"/>
          <w:iCs/>
          <w:sz w:val="20"/>
          <w:szCs w:val="20"/>
        </w:rPr>
        <w:t>el análisis</w:t>
      </w:r>
      <w:r w:rsidR="008426A8" w:rsidRPr="002D7031">
        <w:rPr>
          <w:rFonts w:ascii="Arial" w:hAnsi="Arial" w:cs="Arial"/>
          <w:iCs/>
          <w:sz w:val="20"/>
          <w:szCs w:val="20"/>
        </w:rPr>
        <w:t xml:space="preserve"> del score socioeconómico del solicitante y/o del grupo familiar</w:t>
      </w:r>
      <w:r w:rsidR="008426A8" w:rsidRPr="002D7031">
        <w:rPr>
          <w:rFonts w:ascii="Arial" w:hAnsi="Arial" w:cs="Arial"/>
          <w:iCs/>
          <w:sz w:val="20"/>
          <w:szCs w:val="20"/>
        </w:rPr>
        <w:t xml:space="preserve"> podrán ser otorgados:</w:t>
      </w:r>
    </w:p>
    <w:p w14:paraId="32429690" w14:textId="3D56769E" w:rsidR="00AD00EA" w:rsidRPr="002D7031" w:rsidRDefault="00906EA2" w:rsidP="00906EA2">
      <w:pPr>
        <w:pStyle w:val="Encabezado"/>
        <w:numPr>
          <w:ilvl w:val="2"/>
          <w:numId w:val="15"/>
        </w:numPr>
        <w:spacing w:line="360" w:lineRule="auto"/>
        <w:jc w:val="both"/>
        <w:rPr>
          <w:rFonts w:ascii="Arial" w:hAnsi="Arial" w:cs="Arial"/>
          <w:iCs/>
          <w:sz w:val="20"/>
          <w:szCs w:val="20"/>
        </w:rPr>
      </w:pPr>
      <w:r w:rsidRPr="002D7031">
        <w:rPr>
          <w:rFonts w:ascii="Arial" w:hAnsi="Arial" w:cs="Arial"/>
          <w:iCs/>
          <w:sz w:val="20"/>
          <w:szCs w:val="20"/>
        </w:rPr>
        <w:t>Con tasa bonificada</w:t>
      </w:r>
    </w:p>
    <w:p w14:paraId="499FF7FB" w14:textId="175C8DF8" w:rsidR="00906EA2" w:rsidRPr="002D7031" w:rsidRDefault="00906EA2" w:rsidP="00906EA2">
      <w:pPr>
        <w:pStyle w:val="Encabezado"/>
        <w:numPr>
          <w:ilvl w:val="2"/>
          <w:numId w:val="15"/>
        </w:numPr>
        <w:spacing w:line="360" w:lineRule="auto"/>
        <w:jc w:val="both"/>
        <w:rPr>
          <w:rFonts w:ascii="Arial" w:hAnsi="Arial" w:cs="Arial"/>
          <w:iCs/>
          <w:sz w:val="20"/>
          <w:szCs w:val="20"/>
        </w:rPr>
      </w:pPr>
      <w:r w:rsidRPr="002D7031">
        <w:rPr>
          <w:rFonts w:ascii="Arial" w:hAnsi="Arial" w:cs="Arial"/>
          <w:iCs/>
          <w:sz w:val="20"/>
          <w:szCs w:val="20"/>
        </w:rPr>
        <w:t>Sin tasa bonificada</w:t>
      </w:r>
    </w:p>
    <w:p w14:paraId="0701C89F" w14:textId="788F223A" w:rsidR="00AD00EA" w:rsidRPr="002D7031" w:rsidRDefault="00AD00EA" w:rsidP="009A68CD">
      <w:pPr>
        <w:pStyle w:val="Encabezado"/>
        <w:numPr>
          <w:ilvl w:val="1"/>
          <w:numId w:val="15"/>
        </w:numPr>
        <w:spacing w:line="360" w:lineRule="auto"/>
        <w:jc w:val="both"/>
        <w:rPr>
          <w:rFonts w:ascii="Arial" w:hAnsi="Arial" w:cs="Arial"/>
          <w:iCs/>
          <w:sz w:val="20"/>
          <w:szCs w:val="20"/>
        </w:rPr>
      </w:pPr>
      <w:r w:rsidRPr="002D7031">
        <w:rPr>
          <w:rFonts w:ascii="Arial" w:hAnsi="Arial" w:cs="Arial"/>
          <w:iCs/>
          <w:sz w:val="20"/>
          <w:szCs w:val="20"/>
        </w:rPr>
        <w:t>Crédito</w:t>
      </w:r>
      <w:r w:rsidR="00984674" w:rsidRPr="002D7031">
        <w:rPr>
          <w:rFonts w:ascii="Arial" w:hAnsi="Arial" w:cs="Arial"/>
          <w:iCs/>
          <w:sz w:val="20"/>
          <w:szCs w:val="20"/>
        </w:rPr>
        <w:t>s personales</w:t>
      </w:r>
      <w:r w:rsidRPr="002D7031">
        <w:rPr>
          <w:rFonts w:ascii="Arial" w:hAnsi="Arial" w:cs="Arial"/>
          <w:iCs/>
          <w:sz w:val="20"/>
          <w:szCs w:val="20"/>
        </w:rPr>
        <w:t xml:space="preserve"> con destino específico</w:t>
      </w:r>
      <w:r w:rsidR="00906EA2" w:rsidRPr="002D7031">
        <w:rPr>
          <w:rFonts w:ascii="Arial" w:hAnsi="Arial" w:cs="Arial"/>
          <w:iCs/>
          <w:sz w:val="20"/>
          <w:szCs w:val="20"/>
        </w:rPr>
        <w:t xml:space="preserve"> para </w:t>
      </w:r>
      <w:r w:rsidR="00906EA2" w:rsidRPr="002D7031">
        <w:rPr>
          <w:rFonts w:ascii="Arial" w:hAnsi="Arial" w:cs="Arial"/>
          <w:iCs/>
          <w:sz w:val="20"/>
          <w:szCs w:val="20"/>
        </w:rPr>
        <w:t>posgrados</w:t>
      </w:r>
      <w:r w:rsidR="00906EA2" w:rsidRPr="002D7031">
        <w:rPr>
          <w:rFonts w:ascii="Arial" w:hAnsi="Arial" w:cs="Arial"/>
          <w:iCs/>
          <w:sz w:val="20"/>
          <w:szCs w:val="20"/>
        </w:rPr>
        <w:t>,</w:t>
      </w:r>
      <w:r w:rsidR="00906EA2" w:rsidRPr="002D7031">
        <w:rPr>
          <w:rFonts w:ascii="Arial" w:hAnsi="Arial" w:cs="Arial"/>
          <w:iCs/>
          <w:sz w:val="20"/>
          <w:szCs w:val="20"/>
        </w:rPr>
        <w:t xml:space="preserve"> </w:t>
      </w:r>
      <w:r w:rsidR="00906EA2" w:rsidRPr="002D7031">
        <w:rPr>
          <w:rFonts w:ascii="Arial" w:hAnsi="Arial" w:cs="Arial"/>
          <w:iCs/>
          <w:sz w:val="20"/>
          <w:szCs w:val="20"/>
        </w:rPr>
        <w:t>maestrías y doctorados.</w:t>
      </w:r>
    </w:p>
    <w:p w14:paraId="344F1104" w14:textId="68BCE8F9" w:rsidR="00AD00EA" w:rsidRPr="002D7031" w:rsidRDefault="00AD00EA" w:rsidP="009A68CD">
      <w:pPr>
        <w:pStyle w:val="Encabezado"/>
        <w:numPr>
          <w:ilvl w:val="0"/>
          <w:numId w:val="15"/>
        </w:numPr>
        <w:spacing w:line="360" w:lineRule="auto"/>
        <w:jc w:val="both"/>
        <w:rPr>
          <w:rFonts w:ascii="Arial" w:hAnsi="Arial" w:cs="Arial"/>
          <w:iCs/>
          <w:sz w:val="20"/>
          <w:szCs w:val="20"/>
        </w:rPr>
      </w:pPr>
      <w:r w:rsidRPr="002D7031">
        <w:rPr>
          <w:rFonts w:ascii="Arial" w:hAnsi="Arial" w:cs="Arial"/>
          <w:iCs/>
          <w:sz w:val="20"/>
          <w:szCs w:val="20"/>
        </w:rPr>
        <w:t>Paquete de productos para estudiantes</w:t>
      </w:r>
    </w:p>
    <w:p w14:paraId="0E8A2568" w14:textId="614B143C" w:rsidR="00AD00EA" w:rsidRPr="002D7031" w:rsidRDefault="00AD00EA" w:rsidP="009A68CD">
      <w:pPr>
        <w:pStyle w:val="Prrafodelista"/>
        <w:numPr>
          <w:ilvl w:val="1"/>
          <w:numId w:val="15"/>
        </w:numPr>
        <w:spacing w:line="360" w:lineRule="auto"/>
        <w:jc w:val="both"/>
        <w:rPr>
          <w:rFonts w:ascii="Arial" w:hAnsi="Arial" w:cs="Arial"/>
          <w:sz w:val="20"/>
          <w:szCs w:val="20"/>
        </w:rPr>
      </w:pPr>
      <w:r w:rsidRPr="002D7031">
        <w:rPr>
          <w:rFonts w:ascii="Arial" w:hAnsi="Arial" w:cs="Arial"/>
          <w:sz w:val="20"/>
          <w:szCs w:val="20"/>
        </w:rPr>
        <w:t>Tarjeta de crédito para estudiantes</w:t>
      </w:r>
      <w:r w:rsidR="00EC5661" w:rsidRPr="002D7031">
        <w:rPr>
          <w:rFonts w:ascii="Arial" w:hAnsi="Arial" w:cs="Arial"/>
          <w:sz w:val="20"/>
          <w:szCs w:val="20"/>
        </w:rPr>
        <w:t>.</w:t>
      </w:r>
    </w:p>
    <w:p w14:paraId="64C9B622" w14:textId="46FE451E" w:rsidR="00AD00EA" w:rsidRPr="002D7031" w:rsidRDefault="00AD00EA" w:rsidP="009A68CD">
      <w:pPr>
        <w:pStyle w:val="Prrafodelista"/>
        <w:numPr>
          <w:ilvl w:val="1"/>
          <w:numId w:val="15"/>
        </w:numPr>
        <w:spacing w:line="360" w:lineRule="auto"/>
        <w:jc w:val="both"/>
        <w:rPr>
          <w:rFonts w:ascii="Arial" w:hAnsi="Arial" w:cs="Arial"/>
          <w:sz w:val="20"/>
          <w:szCs w:val="20"/>
        </w:rPr>
      </w:pPr>
      <w:r w:rsidRPr="002D7031">
        <w:rPr>
          <w:rFonts w:ascii="Arial" w:hAnsi="Arial" w:cs="Arial"/>
          <w:sz w:val="20"/>
          <w:szCs w:val="20"/>
        </w:rPr>
        <w:t>Descuentos en rubros afines a materiales de estudio</w:t>
      </w:r>
      <w:r w:rsidR="00EC5661" w:rsidRPr="002D7031">
        <w:rPr>
          <w:rFonts w:ascii="Arial" w:hAnsi="Arial" w:cs="Arial"/>
          <w:sz w:val="20"/>
          <w:szCs w:val="20"/>
        </w:rPr>
        <w:t xml:space="preserve">. </w:t>
      </w:r>
    </w:p>
    <w:p w14:paraId="7FC12AFD" w14:textId="1FECFB62" w:rsidR="00AD00EA" w:rsidRPr="002D7031" w:rsidRDefault="00AD00EA" w:rsidP="009A68CD">
      <w:pPr>
        <w:pStyle w:val="Prrafodelista"/>
        <w:numPr>
          <w:ilvl w:val="1"/>
          <w:numId w:val="15"/>
        </w:numPr>
        <w:spacing w:line="360" w:lineRule="auto"/>
        <w:jc w:val="both"/>
        <w:rPr>
          <w:rFonts w:ascii="Arial" w:hAnsi="Arial" w:cs="Arial"/>
          <w:sz w:val="20"/>
          <w:szCs w:val="20"/>
        </w:rPr>
      </w:pPr>
      <w:r w:rsidRPr="002D7031">
        <w:rPr>
          <w:rFonts w:ascii="Arial" w:hAnsi="Arial" w:cs="Arial"/>
          <w:sz w:val="20"/>
          <w:szCs w:val="20"/>
        </w:rPr>
        <w:t>Acceso al club de beneficios</w:t>
      </w:r>
      <w:r w:rsidR="00EC5661" w:rsidRPr="002D7031">
        <w:rPr>
          <w:rFonts w:ascii="Arial" w:hAnsi="Arial" w:cs="Arial"/>
          <w:sz w:val="20"/>
          <w:szCs w:val="20"/>
        </w:rPr>
        <w:t>.</w:t>
      </w:r>
    </w:p>
    <w:p w14:paraId="661609B4" w14:textId="6CB20113" w:rsidR="00D32F63" w:rsidRPr="002D7031" w:rsidRDefault="00D32F63" w:rsidP="00F35B09">
      <w:pPr>
        <w:pStyle w:val="Prrafodelista"/>
        <w:numPr>
          <w:ilvl w:val="0"/>
          <w:numId w:val="15"/>
        </w:numPr>
        <w:spacing w:line="360" w:lineRule="auto"/>
        <w:jc w:val="both"/>
        <w:rPr>
          <w:rFonts w:ascii="Arial" w:hAnsi="Arial" w:cs="Arial"/>
          <w:sz w:val="20"/>
          <w:szCs w:val="20"/>
        </w:rPr>
      </w:pPr>
      <w:r w:rsidRPr="002D7031">
        <w:rPr>
          <w:rFonts w:ascii="Arial" w:hAnsi="Arial" w:cs="Arial"/>
          <w:sz w:val="20"/>
          <w:szCs w:val="20"/>
        </w:rPr>
        <w:t>Tarjeta de crédito recargable</w:t>
      </w:r>
    </w:p>
    <w:p w14:paraId="4822EA1A" w14:textId="77777777" w:rsidR="003530F3" w:rsidRPr="002D7031" w:rsidRDefault="00F35B09" w:rsidP="00F35B09">
      <w:pPr>
        <w:pStyle w:val="Prrafodelista"/>
        <w:numPr>
          <w:ilvl w:val="0"/>
          <w:numId w:val="15"/>
        </w:numPr>
        <w:spacing w:line="360" w:lineRule="auto"/>
        <w:jc w:val="both"/>
        <w:rPr>
          <w:rFonts w:ascii="Arial" w:hAnsi="Arial" w:cs="Arial"/>
          <w:sz w:val="20"/>
          <w:szCs w:val="20"/>
        </w:rPr>
      </w:pPr>
      <w:r w:rsidRPr="002D7031">
        <w:rPr>
          <w:rFonts w:ascii="Arial" w:hAnsi="Arial" w:cs="Arial"/>
          <w:sz w:val="20"/>
          <w:szCs w:val="20"/>
        </w:rPr>
        <w:t xml:space="preserve">Plataforma para estudiantes orientada a la autogestión de los productos y servicios mencionados anteriormente. </w:t>
      </w:r>
    </w:p>
    <w:p w14:paraId="2482AC73" w14:textId="69706269" w:rsidR="003530F3" w:rsidRPr="002D7031" w:rsidRDefault="003530F3" w:rsidP="002D7031">
      <w:pPr>
        <w:rPr>
          <w:rFonts w:ascii="Arial" w:hAnsi="Arial" w:cs="Arial"/>
          <w:b/>
          <w:sz w:val="20"/>
          <w:szCs w:val="20"/>
        </w:rPr>
      </w:pPr>
      <w:r w:rsidRPr="002D7031">
        <w:rPr>
          <w:rFonts w:ascii="Arial" w:hAnsi="Arial" w:cs="Arial"/>
          <w:b/>
          <w:sz w:val="20"/>
          <w:szCs w:val="20"/>
        </w:rPr>
        <w:t>Características funcionales</w:t>
      </w:r>
    </w:p>
    <w:p w14:paraId="3E05B617" w14:textId="48634CB6" w:rsidR="00F35B09" w:rsidRPr="002D7031" w:rsidRDefault="00F35B09" w:rsidP="003530F3">
      <w:pPr>
        <w:spacing w:line="360" w:lineRule="auto"/>
        <w:ind w:left="360"/>
        <w:jc w:val="both"/>
        <w:rPr>
          <w:rFonts w:ascii="Arial" w:hAnsi="Arial" w:cs="Arial"/>
          <w:sz w:val="20"/>
          <w:szCs w:val="20"/>
        </w:rPr>
      </w:pPr>
      <w:commentRangeStart w:id="4"/>
      <w:r w:rsidRPr="002D7031">
        <w:rPr>
          <w:rFonts w:ascii="Arial" w:hAnsi="Arial" w:cs="Arial"/>
          <w:sz w:val="20"/>
          <w:szCs w:val="20"/>
        </w:rPr>
        <w:t xml:space="preserve">El Banco contará con </w:t>
      </w:r>
      <w:r w:rsidRPr="002D7031">
        <w:rPr>
          <w:rFonts w:ascii="Arial" w:hAnsi="Arial" w:cs="Arial"/>
          <w:sz w:val="20"/>
          <w:szCs w:val="20"/>
        </w:rPr>
        <w:t>un micrositio dentro de la página del Banco</w:t>
      </w:r>
      <w:r w:rsidRPr="002D7031">
        <w:rPr>
          <w:rFonts w:ascii="Arial" w:hAnsi="Arial" w:cs="Arial"/>
          <w:sz w:val="20"/>
          <w:szCs w:val="20"/>
        </w:rPr>
        <w:t xml:space="preserve"> exclusiva para SIPE donde se publicará una red de contactos que permita acceder a:</w:t>
      </w:r>
      <w:commentRangeEnd w:id="4"/>
      <w:r w:rsidRPr="002D7031">
        <w:rPr>
          <w:rStyle w:val="Refdecomentario"/>
          <w:rFonts w:ascii="Arial" w:eastAsia="Calibri" w:hAnsi="Arial" w:cs="Arial"/>
          <w:sz w:val="20"/>
          <w:szCs w:val="20"/>
        </w:rPr>
        <w:commentReference w:id="4"/>
      </w:r>
    </w:p>
    <w:p w14:paraId="7C27688B" w14:textId="77777777" w:rsidR="00F35B09" w:rsidRPr="002D7031" w:rsidRDefault="00F35B09" w:rsidP="00F35B09">
      <w:pPr>
        <w:pStyle w:val="Prrafodelista"/>
        <w:numPr>
          <w:ilvl w:val="0"/>
          <w:numId w:val="13"/>
        </w:numPr>
        <w:spacing w:line="360" w:lineRule="auto"/>
        <w:jc w:val="both"/>
        <w:rPr>
          <w:rFonts w:ascii="Arial" w:hAnsi="Arial" w:cs="Arial"/>
          <w:sz w:val="20"/>
          <w:szCs w:val="20"/>
        </w:rPr>
      </w:pPr>
      <w:r w:rsidRPr="002D7031">
        <w:rPr>
          <w:rFonts w:ascii="Arial" w:hAnsi="Arial" w:cs="Arial"/>
          <w:sz w:val="20"/>
          <w:szCs w:val="20"/>
        </w:rPr>
        <w:t>Postulación del estudiante para acceder a SIPE con el objetivo de financiar sus estudios.</w:t>
      </w:r>
    </w:p>
    <w:p w14:paraId="7A935BAE" w14:textId="14DF0634" w:rsidR="00D32F63" w:rsidRPr="002D7031" w:rsidRDefault="00F35B09" w:rsidP="00D32F63">
      <w:pPr>
        <w:pStyle w:val="Prrafodelista"/>
        <w:numPr>
          <w:ilvl w:val="0"/>
          <w:numId w:val="13"/>
        </w:numPr>
        <w:spacing w:line="360" w:lineRule="auto"/>
        <w:jc w:val="both"/>
        <w:rPr>
          <w:rFonts w:ascii="Arial" w:hAnsi="Arial" w:cs="Arial"/>
          <w:sz w:val="20"/>
          <w:szCs w:val="20"/>
        </w:rPr>
      </w:pPr>
      <w:r w:rsidRPr="002D7031">
        <w:rPr>
          <w:rFonts w:ascii="Arial" w:hAnsi="Arial" w:cs="Arial"/>
          <w:sz w:val="20"/>
          <w:szCs w:val="20"/>
        </w:rPr>
        <w:t>Recaudación de fondos de terceros (donaciones)</w:t>
      </w:r>
      <w:r w:rsidR="00D32F63" w:rsidRPr="002D7031">
        <w:rPr>
          <w:rFonts w:ascii="Arial" w:hAnsi="Arial" w:cs="Arial"/>
          <w:sz w:val="20"/>
          <w:szCs w:val="20"/>
        </w:rPr>
        <w:t xml:space="preserve">, </w:t>
      </w:r>
    </w:p>
    <w:p w14:paraId="0EE294AF" w14:textId="5999F8B6" w:rsidR="00F35B09" w:rsidRPr="002D7031" w:rsidRDefault="00D32F63" w:rsidP="00D32F63">
      <w:pPr>
        <w:pStyle w:val="Prrafodelista"/>
        <w:numPr>
          <w:ilvl w:val="2"/>
          <w:numId w:val="13"/>
        </w:numPr>
        <w:spacing w:line="360" w:lineRule="auto"/>
        <w:jc w:val="both"/>
        <w:rPr>
          <w:rFonts w:ascii="Arial" w:hAnsi="Arial" w:cs="Arial"/>
          <w:sz w:val="20"/>
          <w:szCs w:val="20"/>
        </w:rPr>
      </w:pPr>
      <w:r w:rsidRPr="002D7031">
        <w:rPr>
          <w:rFonts w:ascii="Arial" w:hAnsi="Arial" w:cs="Arial"/>
          <w:sz w:val="20"/>
          <w:szCs w:val="20"/>
        </w:rPr>
        <w:t xml:space="preserve">Carga de saldo en la tarjeta de recargable que posea el estudiante. </w:t>
      </w:r>
    </w:p>
    <w:p w14:paraId="02E74200" w14:textId="658BCAEC" w:rsidR="00D32F63" w:rsidRPr="002D7031" w:rsidRDefault="00D32F63" w:rsidP="00D32F63">
      <w:pPr>
        <w:pStyle w:val="Prrafodelista"/>
        <w:numPr>
          <w:ilvl w:val="2"/>
          <w:numId w:val="13"/>
        </w:numPr>
        <w:spacing w:line="360" w:lineRule="auto"/>
        <w:jc w:val="both"/>
        <w:rPr>
          <w:rFonts w:ascii="Arial" w:hAnsi="Arial" w:cs="Arial"/>
          <w:sz w:val="20"/>
          <w:szCs w:val="20"/>
        </w:rPr>
      </w:pPr>
      <w:r w:rsidRPr="002D7031">
        <w:rPr>
          <w:rFonts w:ascii="Arial" w:hAnsi="Arial" w:cs="Arial"/>
          <w:sz w:val="20"/>
          <w:szCs w:val="20"/>
        </w:rPr>
        <w:t>Transferencia a la caja de ahorro del estudiante.</w:t>
      </w:r>
    </w:p>
    <w:p w14:paraId="24907A1E" w14:textId="77777777" w:rsidR="00F35B09" w:rsidRPr="002D7031" w:rsidRDefault="00F35B09" w:rsidP="00F35B09">
      <w:pPr>
        <w:pStyle w:val="Prrafodelista"/>
        <w:numPr>
          <w:ilvl w:val="0"/>
          <w:numId w:val="13"/>
        </w:numPr>
        <w:spacing w:line="360" w:lineRule="auto"/>
        <w:jc w:val="both"/>
        <w:rPr>
          <w:rFonts w:ascii="Arial" w:hAnsi="Arial" w:cs="Arial"/>
          <w:sz w:val="20"/>
          <w:szCs w:val="20"/>
        </w:rPr>
      </w:pPr>
      <w:r w:rsidRPr="002D7031">
        <w:rPr>
          <w:rFonts w:ascii="Arial" w:hAnsi="Arial" w:cs="Arial"/>
          <w:sz w:val="20"/>
          <w:szCs w:val="20"/>
        </w:rPr>
        <w:t>Tarjeta de crédito y/o prepaga para estudiantes</w:t>
      </w:r>
    </w:p>
    <w:p w14:paraId="55A99D66" w14:textId="77777777" w:rsidR="00F35B09" w:rsidRPr="002D7031" w:rsidRDefault="00F35B09" w:rsidP="00F35B09">
      <w:pPr>
        <w:pStyle w:val="Prrafodelista"/>
        <w:numPr>
          <w:ilvl w:val="0"/>
          <w:numId w:val="13"/>
        </w:numPr>
        <w:spacing w:line="360" w:lineRule="auto"/>
        <w:jc w:val="both"/>
        <w:rPr>
          <w:rFonts w:ascii="Arial" w:hAnsi="Arial" w:cs="Arial"/>
          <w:sz w:val="20"/>
          <w:szCs w:val="20"/>
        </w:rPr>
      </w:pPr>
      <w:r w:rsidRPr="002D7031">
        <w:rPr>
          <w:rFonts w:ascii="Arial" w:hAnsi="Arial" w:cs="Arial"/>
          <w:sz w:val="20"/>
          <w:szCs w:val="20"/>
        </w:rPr>
        <w:t>Acceso a club de beneficios.</w:t>
      </w:r>
    </w:p>
    <w:p w14:paraId="67083D5A" w14:textId="77777777" w:rsidR="00F35B09" w:rsidRPr="002D7031" w:rsidRDefault="00F35B09" w:rsidP="00F35B09">
      <w:pPr>
        <w:pStyle w:val="Prrafodelista"/>
        <w:numPr>
          <w:ilvl w:val="1"/>
          <w:numId w:val="13"/>
        </w:numPr>
        <w:spacing w:line="360" w:lineRule="auto"/>
        <w:jc w:val="both"/>
        <w:rPr>
          <w:rFonts w:ascii="Arial" w:hAnsi="Arial" w:cs="Arial"/>
          <w:sz w:val="20"/>
          <w:szCs w:val="20"/>
        </w:rPr>
      </w:pPr>
      <w:r w:rsidRPr="002D7031">
        <w:rPr>
          <w:rFonts w:ascii="Arial" w:hAnsi="Arial" w:cs="Arial"/>
          <w:sz w:val="20"/>
          <w:szCs w:val="20"/>
        </w:rPr>
        <w:t>Con descuentos exclusivos para estudiantes</w:t>
      </w:r>
    </w:p>
    <w:p w14:paraId="422683BB" w14:textId="77777777" w:rsidR="00F35B09" w:rsidRPr="002D7031" w:rsidRDefault="00F35B09" w:rsidP="00F35B09">
      <w:pPr>
        <w:pStyle w:val="Prrafodelista"/>
        <w:numPr>
          <w:ilvl w:val="1"/>
          <w:numId w:val="13"/>
        </w:numPr>
        <w:spacing w:line="360" w:lineRule="auto"/>
        <w:jc w:val="both"/>
        <w:rPr>
          <w:rFonts w:ascii="Arial" w:hAnsi="Arial" w:cs="Arial"/>
          <w:sz w:val="20"/>
          <w:szCs w:val="20"/>
        </w:rPr>
      </w:pPr>
      <w:r w:rsidRPr="002D7031">
        <w:rPr>
          <w:rFonts w:ascii="Arial" w:hAnsi="Arial" w:cs="Arial"/>
          <w:sz w:val="20"/>
          <w:szCs w:val="20"/>
        </w:rPr>
        <w:lastRenderedPageBreak/>
        <w:t>Descuentos en rubros afines a materiales de estudio</w:t>
      </w:r>
    </w:p>
    <w:p w14:paraId="3EC78E2F" w14:textId="20524093" w:rsidR="00F35B09" w:rsidRPr="002D7031" w:rsidRDefault="00F35B09" w:rsidP="00D32F63">
      <w:pPr>
        <w:pStyle w:val="Prrafodelista"/>
        <w:numPr>
          <w:ilvl w:val="0"/>
          <w:numId w:val="13"/>
        </w:numPr>
        <w:spacing w:line="360" w:lineRule="auto"/>
        <w:jc w:val="both"/>
        <w:rPr>
          <w:rFonts w:ascii="Arial" w:hAnsi="Arial" w:cs="Arial"/>
          <w:sz w:val="20"/>
          <w:szCs w:val="20"/>
        </w:rPr>
      </w:pPr>
      <w:commentRangeStart w:id="5"/>
      <w:r w:rsidRPr="002D7031">
        <w:rPr>
          <w:rFonts w:ascii="Arial" w:hAnsi="Arial" w:cs="Arial"/>
          <w:sz w:val="20"/>
          <w:szCs w:val="20"/>
        </w:rPr>
        <w:t>Oportunidades laborales en la región De esta manera, las empresas de que necesiten recursos laborales, puedan acceder a dicha información y contactarse con ellos, creando una bolsa de trabajo en la región, creando oportunidades laborales, facilitando acceder a recursos humanos calificados dentro de la región, sin tener la necesidad de recurrir fuera de la misma</w:t>
      </w:r>
      <w:commentRangeEnd w:id="5"/>
      <w:r w:rsidRPr="002D7031">
        <w:rPr>
          <w:rStyle w:val="Refdecomentario"/>
          <w:rFonts w:ascii="Arial" w:eastAsia="Calibri" w:hAnsi="Arial" w:cs="Arial"/>
          <w:sz w:val="20"/>
          <w:szCs w:val="20"/>
          <w:lang w:eastAsia="en-US"/>
        </w:rPr>
        <w:commentReference w:id="5"/>
      </w:r>
    </w:p>
    <w:p w14:paraId="6FAE693F" w14:textId="50345AB9" w:rsidR="00F35B09" w:rsidRPr="002D7031" w:rsidRDefault="00F35B09" w:rsidP="00F35B09">
      <w:pPr>
        <w:pStyle w:val="Prrafodelista"/>
        <w:numPr>
          <w:ilvl w:val="1"/>
          <w:numId w:val="15"/>
        </w:numPr>
        <w:spacing w:line="360" w:lineRule="auto"/>
        <w:jc w:val="both"/>
        <w:rPr>
          <w:rFonts w:ascii="Arial" w:hAnsi="Arial" w:cs="Arial"/>
          <w:sz w:val="20"/>
          <w:szCs w:val="20"/>
        </w:rPr>
      </w:pPr>
      <w:r w:rsidRPr="002D7031">
        <w:rPr>
          <w:rFonts w:ascii="Arial" w:hAnsi="Arial" w:cs="Arial"/>
          <w:sz w:val="20"/>
          <w:szCs w:val="20"/>
        </w:rPr>
        <w:t>Blog de estudiantes, foros con a</w:t>
      </w:r>
      <w:r w:rsidR="00AD00EA" w:rsidRPr="002D7031">
        <w:rPr>
          <w:rFonts w:ascii="Arial" w:hAnsi="Arial" w:cs="Arial"/>
          <w:sz w:val="20"/>
          <w:szCs w:val="20"/>
        </w:rPr>
        <w:t xml:space="preserve">cceso a </w:t>
      </w:r>
      <w:r w:rsidRPr="002D7031">
        <w:rPr>
          <w:rFonts w:ascii="Arial" w:hAnsi="Arial" w:cs="Arial"/>
          <w:sz w:val="20"/>
          <w:szCs w:val="20"/>
        </w:rPr>
        <w:t>links de</w:t>
      </w:r>
      <w:r w:rsidR="00AD00EA" w:rsidRPr="002D7031">
        <w:rPr>
          <w:rFonts w:ascii="Arial" w:hAnsi="Arial" w:cs="Arial"/>
          <w:sz w:val="20"/>
          <w:szCs w:val="20"/>
        </w:rPr>
        <w:t xml:space="preserve"> notas de interés de las carreras</w:t>
      </w:r>
      <w:r w:rsidRPr="002D7031">
        <w:rPr>
          <w:rFonts w:ascii="Arial" w:hAnsi="Arial" w:cs="Arial"/>
          <w:sz w:val="20"/>
          <w:szCs w:val="20"/>
        </w:rPr>
        <w:t xml:space="preserve"> de estudios superiores. </w:t>
      </w:r>
      <w:r w:rsidR="00AD00EA" w:rsidRPr="002D7031">
        <w:rPr>
          <w:rFonts w:ascii="Arial" w:hAnsi="Arial" w:cs="Arial"/>
          <w:sz w:val="20"/>
          <w:szCs w:val="20"/>
        </w:rPr>
        <w:t xml:space="preserve"> red entre los interesados para el intercambio de libros o material de estudio</w:t>
      </w:r>
      <w:r w:rsidRPr="002D7031">
        <w:rPr>
          <w:rFonts w:ascii="Arial" w:hAnsi="Arial" w:cs="Arial"/>
          <w:sz w:val="20"/>
          <w:szCs w:val="20"/>
        </w:rPr>
        <w:t>.</w:t>
      </w:r>
    </w:p>
    <w:p w14:paraId="0726CD5C" w14:textId="3A2F0D56" w:rsidR="00AD00EA" w:rsidRPr="002D7031" w:rsidRDefault="005C10B7" w:rsidP="00F35B09">
      <w:pPr>
        <w:pStyle w:val="Prrafodelista"/>
        <w:numPr>
          <w:ilvl w:val="1"/>
          <w:numId w:val="15"/>
        </w:numPr>
        <w:spacing w:line="360" w:lineRule="auto"/>
        <w:jc w:val="both"/>
        <w:rPr>
          <w:rFonts w:ascii="Arial" w:hAnsi="Arial" w:cs="Arial"/>
          <w:sz w:val="20"/>
          <w:szCs w:val="20"/>
        </w:rPr>
      </w:pPr>
      <w:r w:rsidRPr="002D7031">
        <w:rPr>
          <w:rFonts w:ascii="Arial" w:hAnsi="Arial" w:cs="Arial"/>
          <w:sz w:val="20"/>
          <w:szCs w:val="20"/>
        </w:rPr>
        <w:t>Link de relacionados a intereses del segmento, pensiones, festivales, peñas, etc</w:t>
      </w:r>
      <w:r w:rsidR="00F35B09" w:rsidRPr="002D7031">
        <w:rPr>
          <w:rFonts w:ascii="Arial" w:hAnsi="Arial" w:cs="Arial"/>
          <w:sz w:val="20"/>
          <w:szCs w:val="20"/>
        </w:rPr>
        <w:t>.</w:t>
      </w:r>
    </w:p>
    <w:p w14:paraId="00380921" w14:textId="12FF13FA" w:rsidR="00EC5661" w:rsidRPr="002D7031" w:rsidRDefault="003530F3" w:rsidP="00EC5661">
      <w:pPr>
        <w:spacing w:after="0" w:line="360" w:lineRule="auto"/>
        <w:jc w:val="both"/>
        <w:rPr>
          <w:rFonts w:ascii="Arial" w:hAnsi="Arial" w:cs="Arial"/>
          <w:b/>
          <w:sz w:val="20"/>
          <w:szCs w:val="20"/>
        </w:rPr>
      </w:pPr>
      <w:r w:rsidRPr="002D7031">
        <w:rPr>
          <w:rFonts w:ascii="Arial" w:hAnsi="Arial" w:cs="Arial"/>
          <w:b/>
          <w:sz w:val="20"/>
          <w:szCs w:val="20"/>
        </w:rPr>
        <w:t>Requisitos:</w:t>
      </w:r>
    </w:p>
    <w:p w14:paraId="00C2F09D" w14:textId="1BFB4F76" w:rsidR="00EC5661" w:rsidRPr="002D7031" w:rsidRDefault="00EC5661" w:rsidP="003530F3">
      <w:pPr>
        <w:pStyle w:val="Prrafodelista"/>
        <w:numPr>
          <w:ilvl w:val="0"/>
          <w:numId w:val="15"/>
        </w:numPr>
        <w:spacing w:line="360" w:lineRule="auto"/>
        <w:jc w:val="both"/>
        <w:rPr>
          <w:rFonts w:ascii="Arial" w:eastAsia="Times New Roman" w:hAnsi="Arial" w:cs="Arial"/>
          <w:sz w:val="20"/>
          <w:szCs w:val="20"/>
          <w:lang w:val="es-ES"/>
        </w:rPr>
      </w:pPr>
      <w:r w:rsidRPr="002D7031">
        <w:rPr>
          <w:rFonts w:ascii="Arial" w:eastAsia="Times New Roman" w:hAnsi="Arial" w:cs="Arial"/>
          <w:bCs/>
          <w:sz w:val="20"/>
          <w:szCs w:val="20"/>
          <w:lang w:val="es-ES"/>
        </w:rPr>
        <w:t>S</w:t>
      </w:r>
      <w:r w:rsidRPr="002D7031">
        <w:rPr>
          <w:rFonts w:ascii="Arial" w:eastAsia="Times New Roman" w:hAnsi="Arial" w:cs="Arial"/>
          <w:sz w:val="20"/>
          <w:szCs w:val="20"/>
          <w:lang w:val="es-ES"/>
        </w:rPr>
        <w:t>er mayor de 17 años de edad</w:t>
      </w:r>
    </w:p>
    <w:p w14:paraId="51955E4C" w14:textId="0D01FC0D" w:rsidR="00EC5661" w:rsidRPr="002D7031" w:rsidRDefault="00EC5661" w:rsidP="003530F3">
      <w:pPr>
        <w:pStyle w:val="Prrafodelista"/>
        <w:numPr>
          <w:ilvl w:val="0"/>
          <w:numId w:val="15"/>
        </w:numPr>
        <w:spacing w:line="360" w:lineRule="auto"/>
        <w:jc w:val="both"/>
        <w:rPr>
          <w:rFonts w:ascii="Arial" w:eastAsia="Times New Roman" w:hAnsi="Arial" w:cs="Arial"/>
          <w:bCs/>
          <w:sz w:val="20"/>
          <w:szCs w:val="20"/>
          <w:lang w:val="es-ES"/>
        </w:rPr>
      </w:pPr>
      <w:r w:rsidRPr="002D7031">
        <w:rPr>
          <w:rFonts w:ascii="Arial" w:eastAsia="Times New Roman" w:hAnsi="Arial" w:cs="Arial"/>
          <w:bCs/>
          <w:sz w:val="20"/>
          <w:szCs w:val="20"/>
          <w:lang w:val="es-ES"/>
        </w:rPr>
        <w:t>Ser argentino o nacionalizado</w:t>
      </w:r>
    </w:p>
    <w:p w14:paraId="6A4F78B7" w14:textId="1E8BE2B7" w:rsidR="00EC5661" w:rsidRPr="002D7031" w:rsidRDefault="00EC5661" w:rsidP="003530F3">
      <w:pPr>
        <w:pStyle w:val="Prrafodelista"/>
        <w:numPr>
          <w:ilvl w:val="0"/>
          <w:numId w:val="15"/>
        </w:numPr>
        <w:spacing w:line="360" w:lineRule="auto"/>
        <w:jc w:val="both"/>
        <w:rPr>
          <w:rFonts w:ascii="Arial" w:eastAsia="Times New Roman" w:hAnsi="Arial" w:cs="Arial"/>
          <w:bCs/>
          <w:sz w:val="20"/>
          <w:szCs w:val="20"/>
          <w:lang w:val="es-ES"/>
        </w:rPr>
      </w:pPr>
      <w:r w:rsidRPr="002D7031">
        <w:rPr>
          <w:rFonts w:ascii="Arial" w:eastAsia="Times New Roman" w:hAnsi="Arial" w:cs="Arial"/>
          <w:bCs/>
          <w:sz w:val="20"/>
          <w:szCs w:val="20"/>
          <w:lang w:val="es-ES"/>
        </w:rPr>
        <w:t>Ser nativo de la provincia del Neuquén o con 5 años de residencia (comprobable)</w:t>
      </w:r>
    </w:p>
    <w:p w14:paraId="05D6E13F" w14:textId="17A08733" w:rsidR="00EC5661" w:rsidRPr="002D7031" w:rsidRDefault="00EC5661" w:rsidP="003530F3">
      <w:pPr>
        <w:pStyle w:val="Prrafodelista"/>
        <w:numPr>
          <w:ilvl w:val="0"/>
          <w:numId w:val="15"/>
        </w:numPr>
        <w:spacing w:line="360" w:lineRule="auto"/>
        <w:jc w:val="both"/>
        <w:rPr>
          <w:rFonts w:ascii="Arial" w:eastAsia="Times New Roman" w:hAnsi="Arial" w:cs="Arial"/>
          <w:bCs/>
          <w:sz w:val="20"/>
          <w:szCs w:val="20"/>
          <w:lang w:val="es-ES"/>
        </w:rPr>
      </w:pPr>
      <w:r w:rsidRPr="002D7031">
        <w:rPr>
          <w:rFonts w:ascii="Arial" w:eastAsia="Times New Roman" w:hAnsi="Arial" w:cs="Arial"/>
          <w:bCs/>
          <w:sz w:val="20"/>
          <w:szCs w:val="20"/>
          <w:lang w:val="es-ES"/>
        </w:rPr>
        <w:t>Presentar un informe de la situación socioeconómica por la cual atraviesa su grupo conviviente.</w:t>
      </w:r>
      <w:r w:rsidR="003530F3" w:rsidRPr="002D7031">
        <w:rPr>
          <w:rFonts w:ascii="Arial" w:eastAsia="Times New Roman" w:hAnsi="Arial" w:cs="Arial"/>
          <w:bCs/>
          <w:sz w:val="20"/>
          <w:szCs w:val="20"/>
          <w:lang w:val="es-ES"/>
        </w:rPr>
        <w:t xml:space="preserve"> (declaración jurada)</w:t>
      </w:r>
    </w:p>
    <w:p w14:paraId="1F8BDC6B" w14:textId="15758FFD" w:rsidR="00EC5661" w:rsidRPr="002D7031" w:rsidRDefault="00EC5661" w:rsidP="003530F3">
      <w:pPr>
        <w:pStyle w:val="Prrafodelista"/>
        <w:numPr>
          <w:ilvl w:val="0"/>
          <w:numId w:val="15"/>
        </w:numPr>
        <w:spacing w:line="360" w:lineRule="auto"/>
        <w:jc w:val="both"/>
        <w:rPr>
          <w:rFonts w:ascii="Arial" w:eastAsia="Times New Roman" w:hAnsi="Arial" w:cs="Arial"/>
          <w:bCs/>
          <w:sz w:val="20"/>
          <w:szCs w:val="20"/>
          <w:lang w:val="es-ES"/>
        </w:rPr>
      </w:pPr>
      <w:r w:rsidRPr="002D7031">
        <w:rPr>
          <w:rFonts w:ascii="Arial" w:eastAsia="Times New Roman" w:hAnsi="Arial" w:cs="Arial"/>
          <w:bCs/>
          <w:sz w:val="20"/>
          <w:szCs w:val="20"/>
          <w:lang w:val="es-ES"/>
        </w:rPr>
        <w:t>Se requiere asistir a estable</w:t>
      </w:r>
      <w:r w:rsidR="002D7031" w:rsidRPr="002D7031">
        <w:rPr>
          <w:rFonts w:ascii="Arial" w:eastAsia="Times New Roman" w:hAnsi="Arial" w:cs="Arial"/>
          <w:bCs/>
          <w:sz w:val="20"/>
          <w:szCs w:val="20"/>
          <w:lang w:val="es-ES"/>
        </w:rPr>
        <w:t>cimiento educativos ubicados en el Alto Valle de Rio Negro y Neuquén.</w:t>
      </w:r>
    </w:p>
    <w:p w14:paraId="7CF5C601" w14:textId="77777777" w:rsidR="00EC5661" w:rsidRPr="002D7031" w:rsidRDefault="00EC5661" w:rsidP="00EC5661">
      <w:pPr>
        <w:spacing w:after="0" w:line="360" w:lineRule="auto"/>
        <w:jc w:val="both"/>
        <w:rPr>
          <w:rFonts w:ascii="Arial" w:eastAsia="Times New Roman" w:hAnsi="Arial" w:cs="Arial"/>
          <w:color w:val="C45911" w:themeColor="accent2" w:themeShade="BF"/>
          <w:sz w:val="20"/>
          <w:szCs w:val="20"/>
          <w:lang w:val="es-ES" w:eastAsia="es-AR"/>
        </w:rPr>
      </w:pPr>
    </w:p>
    <w:p w14:paraId="604EDCEA" w14:textId="77777777" w:rsidR="00EC5661" w:rsidRPr="002D7031" w:rsidRDefault="00EC5661" w:rsidP="00EC5661">
      <w:pPr>
        <w:spacing w:after="0" w:line="360" w:lineRule="auto"/>
        <w:jc w:val="both"/>
        <w:rPr>
          <w:rFonts w:ascii="Arial" w:hAnsi="Arial" w:cs="Arial"/>
          <w:sz w:val="20"/>
          <w:szCs w:val="20"/>
          <w:highlight w:val="yellow"/>
        </w:rPr>
      </w:pPr>
      <w:r w:rsidRPr="002D7031">
        <w:rPr>
          <w:rFonts w:ascii="Arial" w:hAnsi="Arial" w:cs="Arial"/>
          <w:b/>
          <w:sz w:val="20"/>
          <w:szCs w:val="20"/>
          <w:highlight w:val="yellow"/>
        </w:rPr>
        <w:t xml:space="preserve">DEVOLUCION DEL CREDITO (opciones): </w:t>
      </w:r>
    </w:p>
    <w:p w14:paraId="4C7DE84E" w14:textId="77777777" w:rsidR="00EC5661" w:rsidRPr="002D7031" w:rsidRDefault="00EC5661" w:rsidP="00EC5661">
      <w:pPr>
        <w:spacing w:after="0" w:line="360" w:lineRule="auto"/>
        <w:jc w:val="both"/>
        <w:rPr>
          <w:rFonts w:ascii="Arial" w:hAnsi="Arial" w:cs="Arial"/>
          <w:sz w:val="20"/>
          <w:szCs w:val="20"/>
          <w:highlight w:val="yellow"/>
        </w:rPr>
      </w:pPr>
      <w:r w:rsidRPr="002D7031">
        <w:rPr>
          <w:rFonts w:ascii="Arial" w:hAnsi="Arial" w:cs="Arial"/>
          <w:sz w:val="20"/>
          <w:szCs w:val="20"/>
          <w:highlight w:val="yellow"/>
        </w:rPr>
        <w:t xml:space="preserve">1. Ver la posibilidad de aunar esfuerzos con el Gobierno para obtener una </w:t>
      </w:r>
      <w:r w:rsidRPr="002D7031">
        <w:rPr>
          <w:rFonts w:ascii="Arial" w:hAnsi="Arial" w:cs="Arial"/>
          <w:b/>
          <w:sz w:val="20"/>
          <w:szCs w:val="20"/>
          <w:highlight w:val="yellow"/>
        </w:rPr>
        <w:t>tasa subsidiada</w:t>
      </w:r>
      <w:r w:rsidRPr="002D7031">
        <w:rPr>
          <w:rFonts w:ascii="Arial" w:hAnsi="Arial" w:cs="Arial"/>
          <w:sz w:val="20"/>
          <w:szCs w:val="20"/>
          <w:highlight w:val="yellow"/>
        </w:rPr>
        <w:t>.</w:t>
      </w:r>
    </w:p>
    <w:p w14:paraId="1545D660" w14:textId="77777777" w:rsidR="00EC5661" w:rsidRPr="002D7031" w:rsidRDefault="00EC5661" w:rsidP="00EC5661">
      <w:pPr>
        <w:spacing w:after="0" w:line="360" w:lineRule="auto"/>
        <w:jc w:val="both"/>
        <w:rPr>
          <w:rFonts w:ascii="Arial" w:hAnsi="Arial" w:cs="Arial"/>
          <w:sz w:val="20"/>
          <w:szCs w:val="20"/>
          <w:highlight w:val="yellow"/>
        </w:rPr>
      </w:pPr>
      <w:r w:rsidRPr="002D7031">
        <w:rPr>
          <w:rFonts w:ascii="Arial" w:hAnsi="Arial" w:cs="Arial"/>
          <w:sz w:val="20"/>
          <w:szCs w:val="20"/>
          <w:highlight w:val="yellow"/>
        </w:rPr>
        <w:t>Dado las características del mismo, el valor agregado que le da a las personas y a la región, buscar ayuda para obtener dicha tasa.</w:t>
      </w:r>
    </w:p>
    <w:p w14:paraId="333DD2C7" w14:textId="77777777" w:rsidR="00EC5661" w:rsidRPr="002D7031" w:rsidRDefault="00EC5661" w:rsidP="00EC5661">
      <w:pPr>
        <w:spacing w:after="0" w:line="360" w:lineRule="auto"/>
        <w:jc w:val="both"/>
        <w:rPr>
          <w:rFonts w:ascii="Arial" w:hAnsi="Arial" w:cs="Arial"/>
          <w:sz w:val="20"/>
          <w:szCs w:val="20"/>
          <w:highlight w:val="yellow"/>
        </w:rPr>
      </w:pPr>
      <w:r w:rsidRPr="002D7031">
        <w:rPr>
          <w:rFonts w:ascii="Arial" w:hAnsi="Arial" w:cs="Arial"/>
          <w:sz w:val="20"/>
          <w:szCs w:val="20"/>
          <w:highlight w:val="yellow"/>
        </w:rPr>
        <w:t>2. Crédito en UVA (Sabri)</w:t>
      </w:r>
    </w:p>
    <w:p w14:paraId="65CBF515" w14:textId="77777777" w:rsidR="00EC5661" w:rsidRPr="002D7031" w:rsidRDefault="00EC5661" w:rsidP="00EC5661">
      <w:pPr>
        <w:spacing w:after="0" w:line="360" w:lineRule="auto"/>
        <w:jc w:val="both"/>
        <w:rPr>
          <w:rFonts w:ascii="Arial" w:hAnsi="Arial" w:cs="Arial"/>
          <w:color w:val="1F497D"/>
          <w:sz w:val="20"/>
          <w:szCs w:val="20"/>
        </w:rPr>
      </w:pPr>
      <w:r w:rsidRPr="002D7031">
        <w:rPr>
          <w:rFonts w:ascii="Arial" w:hAnsi="Arial" w:cs="Arial"/>
          <w:color w:val="1F497D"/>
          <w:sz w:val="20"/>
          <w:szCs w:val="20"/>
          <w:highlight w:val="yellow"/>
        </w:rPr>
        <w:t>Armar una tabla (tablas y competencias) de similares, becas aunque sea con el mundo si no hay antecedentes en la región.</w:t>
      </w:r>
    </w:p>
    <w:p w14:paraId="3AD0E96B" w14:textId="23362C33" w:rsidR="00EC5661" w:rsidRPr="002D7031" w:rsidRDefault="00EC5661" w:rsidP="00EC5661">
      <w:pPr>
        <w:spacing w:after="0" w:line="360" w:lineRule="auto"/>
        <w:jc w:val="both"/>
        <w:rPr>
          <w:rFonts w:ascii="Arial" w:hAnsi="Arial" w:cs="Arial"/>
          <w:sz w:val="20"/>
          <w:szCs w:val="20"/>
        </w:rPr>
      </w:pPr>
    </w:p>
    <w:p w14:paraId="7B977400" w14:textId="77777777" w:rsidR="00EC5661" w:rsidRPr="002D7031" w:rsidRDefault="00EC5661" w:rsidP="00EC5661">
      <w:pPr>
        <w:spacing w:after="0" w:line="360" w:lineRule="auto"/>
        <w:jc w:val="both"/>
        <w:rPr>
          <w:rFonts w:ascii="Arial" w:hAnsi="Arial" w:cs="Arial"/>
          <w:sz w:val="20"/>
          <w:szCs w:val="20"/>
        </w:rPr>
      </w:pPr>
      <w:r w:rsidRPr="002D7031">
        <w:rPr>
          <w:rFonts w:ascii="Arial" w:hAnsi="Arial" w:cs="Arial"/>
          <w:sz w:val="20"/>
          <w:szCs w:val="20"/>
        </w:rPr>
        <w:t xml:space="preserve">Cuota mensual Universidades Privadas: </w:t>
      </w:r>
    </w:p>
    <w:p w14:paraId="7C4A24CC" w14:textId="77777777" w:rsidR="00EC5661" w:rsidRPr="002D7031" w:rsidRDefault="00EC5661" w:rsidP="00EC5661">
      <w:pPr>
        <w:spacing w:after="0" w:line="360" w:lineRule="auto"/>
        <w:jc w:val="both"/>
        <w:rPr>
          <w:rFonts w:ascii="Arial" w:hAnsi="Arial" w:cs="Arial"/>
          <w:sz w:val="20"/>
          <w:szCs w:val="20"/>
        </w:rPr>
      </w:pPr>
      <w:r w:rsidRPr="002D7031">
        <w:rPr>
          <w:rFonts w:ascii="Arial" w:hAnsi="Arial" w:cs="Arial"/>
          <w:sz w:val="20"/>
          <w:szCs w:val="20"/>
        </w:rPr>
        <w:t xml:space="preserve">Armar plan de negocios </w:t>
      </w:r>
    </w:p>
    <w:p w14:paraId="4372AF9A" w14:textId="77777777" w:rsidR="00EC5661" w:rsidRPr="002D7031" w:rsidRDefault="00EC5661" w:rsidP="00EC5661">
      <w:pPr>
        <w:spacing w:after="0" w:line="360" w:lineRule="auto"/>
        <w:jc w:val="both"/>
        <w:rPr>
          <w:rFonts w:ascii="Arial" w:hAnsi="Arial" w:cs="Arial"/>
          <w:sz w:val="20"/>
          <w:szCs w:val="20"/>
        </w:rPr>
      </w:pPr>
      <w:r w:rsidRPr="002D7031">
        <w:rPr>
          <w:rFonts w:ascii="Arial" w:hAnsi="Arial" w:cs="Arial"/>
          <w:sz w:val="20"/>
          <w:szCs w:val="20"/>
        </w:rPr>
        <w:t>Porcentaje de deserción</w:t>
      </w:r>
    </w:p>
    <w:p w14:paraId="21C78CC6" w14:textId="77777777" w:rsidR="00EC5661" w:rsidRPr="002D7031" w:rsidRDefault="00EC5661" w:rsidP="00EC5661">
      <w:pPr>
        <w:spacing w:after="0" w:line="360" w:lineRule="auto"/>
        <w:jc w:val="both"/>
        <w:rPr>
          <w:rFonts w:ascii="Arial" w:hAnsi="Arial" w:cs="Arial"/>
          <w:b/>
          <w:sz w:val="20"/>
          <w:szCs w:val="20"/>
        </w:rPr>
      </w:pPr>
      <w:r w:rsidRPr="002D7031">
        <w:rPr>
          <w:rFonts w:ascii="Arial" w:hAnsi="Arial" w:cs="Arial"/>
          <w:b/>
          <w:sz w:val="20"/>
          <w:szCs w:val="20"/>
        </w:rPr>
        <w:t>Como determinar el monto a otorgar ej. Anual, total de carrera e inflación, ¿en uvas?</w:t>
      </w:r>
    </w:p>
    <w:p w14:paraId="7F705BFF" w14:textId="77777777" w:rsidR="00EC5661" w:rsidRPr="002D7031" w:rsidRDefault="00EC5661" w:rsidP="00EC5661">
      <w:pPr>
        <w:spacing w:after="0" w:line="360" w:lineRule="auto"/>
        <w:jc w:val="both"/>
        <w:rPr>
          <w:rFonts w:ascii="Arial" w:hAnsi="Arial" w:cs="Arial"/>
          <w:color w:val="1F497D"/>
          <w:sz w:val="20"/>
          <w:szCs w:val="20"/>
        </w:rPr>
      </w:pPr>
      <w:r w:rsidRPr="002D7031">
        <w:rPr>
          <w:rFonts w:ascii="Arial" w:hAnsi="Arial" w:cs="Arial"/>
          <w:color w:val="1F497D"/>
          <w:sz w:val="20"/>
          <w:szCs w:val="20"/>
        </w:rPr>
        <w:t xml:space="preserve">Matriz de selección: promedio, carrera, si estudia y deja por $$$, </w:t>
      </w:r>
    </w:p>
    <w:p w14:paraId="14863E33" w14:textId="77777777" w:rsidR="00EC5661" w:rsidRPr="002D7031" w:rsidRDefault="00EC5661" w:rsidP="00EC5661">
      <w:pPr>
        <w:pStyle w:val="Prrafodelista"/>
        <w:spacing w:line="360" w:lineRule="auto"/>
        <w:ind w:hanging="360"/>
        <w:jc w:val="both"/>
        <w:rPr>
          <w:rFonts w:ascii="Arial" w:hAnsi="Arial" w:cs="Arial"/>
          <w:color w:val="1F497D"/>
          <w:sz w:val="20"/>
          <w:szCs w:val="20"/>
        </w:rPr>
      </w:pPr>
      <w:r w:rsidRPr="002D7031">
        <w:rPr>
          <w:rFonts w:ascii="Arial" w:hAnsi="Arial" w:cs="Arial"/>
          <w:sz w:val="20"/>
          <w:szCs w:val="20"/>
        </w:rPr>
        <w:t xml:space="preserve">        </w:t>
      </w:r>
      <w:r w:rsidRPr="002D7031">
        <w:rPr>
          <w:rFonts w:ascii="Arial" w:hAnsi="Arial" w:cs="Arial"/>
          <w:color w:val="1F497D"/>
          <w:sz w:val="20"/>
          <w:szCs w:val="20"/>
        </w:rPr>
        <w:t>Para el cliente que no puede pagar, que no tiene acceso económico al estudio.</w:t>
      </w:r>
    </w:p>
    <w:p w14:paraId="7D0CE80A" w14:textId="77777777" w:rsidR="00EC5661" w:rsidRPr="002D7031" w:rsidRDefault="00EC5661" w:rsidP="00EC5661">
      <w:pPr>
        <w:pStyle w:val="Prrafodelista"/>
        <w:spacing w:line="360" w:lineRule="auto"/>
        <w:ind w:left="1440" w:hanging="360"/>
        <w:jc w:val="both"/>
        <w:rPr>
          <w:rFonts w:ascii="Arial" w:hAnsi="Arial" w:cs="Arial"/>
          <w:color w:val="1F497D"/>
          <w:sz w:val="20"/>
          <w:szCs w:val="20"/>
        </w:rPr>
      </w:pPr>
      <w:r w:rsidRPr="002D7031">
        <w:rPr>
          <w:rFonts w:ascii="Arial" w:hAnsi="Arial" w:cs="Arial"/>
          <w:color w:val="1F497D"/>
          <w:sz w:val="20"/>
          <w:szCs w:val="20"/>
        </w:rPr>
        <w:t>o   Puede ser para carreras de grado, pos grado o maestrías.</w:t>
      </w:r>
    </w:p>
    <w:p w14:paraId="732ECCB4" w14:textId="77777777" w:rsidR="00EC5661" w:rsidRPr="002D7031" w:rsidRDefault="00EC5661" w:rsidP="00EC5661">
      <w:pPr>
        <w:spacing w:after="0" w:line="360" w:lineRule="auto"/>
        <w:jc w:val="both"/>
        <w:rPr>
          <w:rFonts w:ascii="Arial" w:hAnsi="Arial" w:cs="Arial"/>
          <w:color w:val="1F497D"/>
          <w:sz w:val="20"/>
          <w:szCs w:val="20"/>
        </w:rPr>
      </w:pPr>
    </w:p>
    <w:p w14:paraId="65700602" w14:textId="77777777" w:rsidR="00EC5661" w:rsidRPr="002D7031" w:rsidRDefault="00EC5661" w:rsidP="00EC5661">
      <w:pPr>
        <w:pStyle w:val="Prrafodelista"/>
        <w:spacing w:line="360" w:lineRule="auto"/>
        <w:ind w:hanging="360"/>
        <w:jc w:val="both"/>
        <w:rPr>
          <w:rFonts w:ascii="Arial" w:hAnsi="Arial" w:cs="Arial"/>
          <w:color w:val="1F497D"/>
          <w:sz w:val="20"/>
          <w:szCs w:val="20"/>
        </w:rPr>
      </w:pPr>
      <w:r w:rsidRPr="002D7031">
        <w:rPr>
          <w:rFonts w:ascii="Arial" w:hAnsi="Arial" w:cs="Arial"/>
          <w:color w:val="1F497D"/>
          <w:sz w:val="20"/>
          <w:szCs w:val="20"/>
        </w:rPr>
        <w:t>        Para el cliente que lo puede pagar, pero necesitaría financiarlo para poder afrontarlo con más seguridad y tranquilidad.</w:t>
      </w:r>
    </w:p>
    <w:p w14:paraId="15A354DE" w14:textId="77777777" w:rsidR="00EC5661" w:rsidRPr="002D7031" w:rsidRDefault="00EC5661" w:rsidP="00EC5661">
      <w:pPr>
        <w:pStyle w:val="Prrafodelista"/>
        <w:spacing w:line="360" w:lineRule="auto"/>
        <w:ind w:left="1440" w:hanging="360"/>
        <w:jc w:val="both"/>
        <w:rPr>
          <w:rFonts w:ascii="Arial" w:hAnsi="Arial" w:cs="Arial"/>
          <w:color w:val="1F497D"/>
          <w:sz w:val="20"/>
          <w:szCs w:val="20"/>
        </w:rPr>
      </w:pPr>
      <w:r w:rsidRPr="002D7031">
        <w:rPr>
          <w:rFonts w:ascii="Arial" w:hAnsi="Arial" w:cs="Arial"/>
          <w:color w:val="1F497D"/>
          <w:sz w:val="20"/>
          <w:szCs w:val="20"/>
        </w:rPr>
        <w:t>o   Puede ser para carreras de grado, pos grado o maestrías</w:t>
      </w:r>
    </w:p>
    <w:p w14:paraId="0A6B642C" w14:textId="6A57EE2B" w:rsidR="00EC5661" w:rsidRPr="002D7031" w:rsidRDefault="00EC5661" w:rsidP="00EC5661">
      <w:pPr>
        <w:autoSpaceDE w:val="0"/>
        <w:autoSpaceDN w:val="0"/>
        <w:adjustRightInd w:val="0"/>
        <w:spacing w:after="0" w:line="360" w:lineRule="auto"/>
        <w:jc w:val="both"/>
        <w:rPr>
          <w:rFonts w:ascii="Arial" w:hAnsi="Arial" w:cs="Arial"/>
          <w:sz w:val="20"/>
          <w:szCs w:val="20"/>
        </w:rPr>
      </w:pPr>
      <w:r w:rsidRPr="002D7031">
        <w:rPr>
          <w:rFonts w:ascii="Arial" w:hAnsi="Arial" w:cs="Arial"/>
          <w:sz w:val="20"/>
          <w:szCs w:val="20"/>
        </w:rPr>
        <w:t xml:space="preserve"> </w:t>
      </w:r>
    </w:p>
    <w:p w14:paraId="54EEA1DB" w14:textId="77777777" w:rsidR="00EC5661" w:rsidRPr="002D7031" w:rsidRDefault="00EC5661" w:rsidP="00EC5661">
      <w:pPr>
        <w:autoSpaceDE w:val="0"/>
        <w:autoSpaceDN w:val="0"/>
        <w:adjustRightInd w:val="0"/>
        <w:spacing w:after="0" w:line="360" w:lineRule="auto"/>
        <w:jc w:val="both"/>
        <w:rPr>
          <w:rFonts w:ascii="Arial" w:hAnsi="Arial" w:cs="Arial"/>
          <w:sz w:val="20"/>
          <w:szCs w:val="20"/>
        </w:rPr>
      </w:pPr>
    </w:p>
    <w:p w14:paraId="767CE25B" w14:textId="597071E4" w:rsidR="001440FF" w:rsidRPr="002D7031" w:rsidRDefault="001440FF" w:rsidP="009A68CD">
      <w:pPr>
        <w:spacing w:after="0" w:line="360" w:lineRule="auto"/>
        <w:jc w:val="both"/>
        <w:rPr>
          <w:rFonts w:ascii="Arial" w:hAnsi="Arial" w:cs="Arial"/>
          <w:sz w:val="20"/>
          <w:szCs w:val="20"/>
          <w:highlight w:val="yellow"/>
          <w:lang w:eastAsia="es-AR"/>
        </w:rPr>
      </w:pPr>
      <w:commentRangeStart w:id="6"/>
      <w:r w:rsidRPr="002D7031">
        <w:rPr>
          <w:rFonts w:ascii="Arial" w:hAnsi="Arial" w:cs="Arial"/>
          <w:sz w:val="20"/>
          <w:szCs w:val="20"/>
          <w:highlight w:val="yellow"/>
          <w:lang w:eastAsia="es-AR"/>
        </w:rPr>
        <w:lastRenderedPageBreak/>
        <w:t xml:space="preserve">Esta solución </w:t>
      </w:r>
      <w:r w:rsidR="002C6355" w:rsidRPr="002D7031">
        <w:rPr>
          <w:rFonts w:ascii="Arial" w:hAnsi="Arial" w:cs="Arial"/>
          <w:sz w:val="20"/>
          <w:szCs w:val="20"/>
          <w:highlight w:val="yellow"/>
          <w:lang w:eastAsia="es-AR"/>
        </w:rPr>
        <w:t xml:space="preserve">integral brinda </w:t>
      </w:r>
      <w:r w:rsidRPr="002D7031">
        <w:rPr>
          <w:rFonts w:ascii="Arial" w:hAnsi="Arial" w:cs="Arial"/>
          <w:sz w:val="20"/>
          <w:szCs w:val="20"/>
          <w:highlight w:val="yellow"/>
          <w:lang w:eastAsia="es-AR"/>
        </w:rPr>
        <w:t xml:space="preserve">respuesta a través de </w:t>
      </w:r>
      <w:r w:rsidRPr="002D7031">
        <w:rPr>
          <w:rFonts w:ascii="Arial" w:hAnsi="Arial" w:cs="Arial"/>
          <w:b/>
          <w:sz w:val="20"/>
          <w:szCs w:val="20"/>
          <w:highlight w:val="yellow"/>
        </w:rPr>
        <w:t>ALIANZAS ESTRATÉGICAS</w:t>
      </w:r>
      <w:r w:rsidRPr="002D7031">
        <w:rPr>
          <w:rFonts w:ascii="Arial" w:hAnsi="Arial" w:cs="Arial"/>
          <w:sz w:val="20"/>
          <w:szCs w:val="20"/>
          <w:highlight w:val="yellow"/>
        </w:rPr>
        <w:t xml:space="preserve"> con diferentes entidades público y privadas de modo tal que </w:t>
      </w:r>
      <w:r w:rsidR="000C3B3E" w:rsidRPr="002D7031">
        <w:rPr>
          <w:rFonts w:ascii="Arial" w:hAnsi="Arial" w:cs="Arial"/>
          <w:sz w:val="20"/>
          <w:szCs w:val="20"/>
          <w:highlight w:val="yellow"/>
        </w:rPr>
        <w:t>amplíe</w:t>
      </w:r>
      <w:r w:rsidRPr="002D7031">
        <w:rPr>
          <w:rFonts w:ascii="Arial" w:hAnsi="Arial" w:cs="Arial"/>
          <w:sz w:val="20"/>
          <w:szCs w:val="20"/>
          <w:highlight w:val="yellow"/>
        </w:rPr>
        <w:t xml:space="preserve"> la cobertura </w:t>
      </w:r>
      <w:r w:rsidR="000C3B3E" w:rsidRPr="002D7031">
        <w:rPr>
          <w:rFonts w:ascii="Arial" w:hAnsi="Arial" w:cs="Arial"/>
          <w:sz w:val="20"/>
          <w:szCs w:val="20"/>
          <w:highlight w:val="yellow"/>
        </w:rPr>
        <w:t xml:space="preserve">para </w:t>
      </w:r>
      <w:r w:rsidRPr="002D7031">
        <w:rPr>
          <w:rFonts w:ascii="Arial" w:hAnsi="Arial" w:cs="Arial"/>
          <w:sz w:val="20"/>
          <w:szCs w:val="20"/>
          <w:highlight w:val="yellow"/>
        </w:rPr>
        <w:t>el financiamiento de una carrera de grado o estudios superiores.</w:t>
      </w:r>
      <w:commentRangeEnd w:id="3"/>
      <w:r w:rsidR="005C4530" w:rsidRPr="002D7031">
        <w:rPr>
          <w:rStyle w:val="Refdecomentario"/>
          <w:rFonts w:ascii="Arial" w:eastAsia="Calibri" w:hAnsi="Arial" w:cs="Arial"/>
          <w:sz w:val="20"/>
          <w:szCs w:val="20"/>
          <w:highlight w:val="yellow"/>
        </w:rPr>
        <w:commentReference w:id="3"/>
      </w:r>
      <w:commentRangeEnd w:id="6"/>
      <w:r w:rsidR="00A1527D" w:rsidRPr="002D7031">
        <w:rPr>
          <w:rStyle w:val="Refdecomentario"/>
          <w:rFonts w:ascii="Arial" w:eastAsia="Calibri" w:hAnsi="Arial" w:cs="Arial"/>
          <w:sz w:val="20"/>
          <w:szCs w:val="20"/>
          <w:highlight w:val="yellow"/>
        </w:rPr>
        <w:commentReference w:id="6"/>
      </w:r>
    </w:p>
    <w:p w14:paraId="360B1740" w14:textId="0A4EC3C0" w:rsidR="00F925D7" w:rsidRPr="002D7031" w:rsidRDefault="000C3B3E" w:rsidP="009A68CD">
      <w:pPr>
        <w:spacing w:after="0" w:line="360" w:lineRule="auto"/>
        <w:jc w:val="both"/>
        <w:rPr>
          <w:rFonts w:ascii="Arial" w:hAnsi="Arial" w:cs="Arial"/>
          <w:sz w:val="20"/>
          <w:szCs w:val="20"/>
          <w:highlight w:val="yellow"/>
          <w:u w:val="single"/>
        </w:rPr>
      </w:pPr>
      <w:r w:rsidRPr="002D7031">
        <w:rPr>
          <w:rFonts w:ascii="Arial" w:hAnsi="Arial" w:cs="Arial"/>
          <w:sz w:val="20"/>
          <w:szCs w:val="20"/>
          <w:highlight w:val="yellow"/>
          <w:u w:val="single"/>
        </w:rPr>
        <w:t>Objetivos:</w:t>
      </w:r>
    </w:p>
    <w:p w14:paraId="0AB85087" w14:textId="200E70C1" w:rsidR="000C3B3E" w:rsidRPr="002D7031" w:rsidRDefault="00E54F19" w:rsidP="009A68CD">
      <w:pPr>
        <w:pStyle w:val="Prrafodelista"/>
        <w:numPr>
          <w:ilvl w:val="0"/>
          <w:numId w:val="14"/>
        </w:numPr>
        <w:spacing w:line="360" w:lineRule="auto"/>
        <w:jc w:val="both"/>
        <w:rPr>
          <w:rFonts w:ascii="Arial" w:hAnsi="Arial" w:cs="Arial"/>
          <w:sz w:val="20"/>
          <w:szCs w:val="20"/>
          <w:highlight w:val="yellow"/>
        </w:rPr>
      </w:pPr>
      <w:r w:rsidRPr="002D7031">
        <w:rPr>
          <w:rFonts w:ascii="Arial" w:hAnsi="Arial" w:cs="Arial"/>
          <w:sz w:val="20"/>
          <w:szCs w:val="20"/>
          <w:highlight w:val="yellow"/>
        </w:rPr>
        <w:t xml:space="preserve">Simplificar la vida desde el banco y estar como entidad cuando nos necesiten. </w:t>
      </w:r>
    </w:p>
    <w:p w14:paraId="610BF48E" w14:textId="3868C2CD" w:rsidR="00E54F19" w:rsidRPr="002D7031" w:rsidRDefault="00E54F19" w:rsidP="009A68CD">
      <w:pPr>
        <w:pStyle w:val="Prrafodelista"/>
        <w:numPr>
          <w:ilvl w:val="0"/>
          <w:numId w:val="14"/>
        </w:numPr>
        <w:spacing w:line="360" w:lineRule="auto"/>
        <w:jc w:val="both"/>
        <w:rPr>
          <w:rFonts w:ascii="Arial" w:hAnsi="Arial" w:cs="Arial"/>
          <w:sz w:val="20"/>
          <w:szCs w:val="20"/>
          <w:highlight w:val="yellow"/>
        </w:rPr>
      </w:pPr>
      <w:r w:rsidRPr="002D7031">
        <w:rPr>
          <w:rFonts w:ascii="Arial" w:hAnsi="Arial" w:cs="Arial"/>
          <w:sz w:val="20"/>
          <w:szCs w:val="20"/>
          <w:highlight w:val="yellow"/>
        </w:rPr>
        <w:t xml:space="preserve">Acompañar la evolución de las personas desde el inicio de sus estudios </w:t>
      </w:r>
      <w:r w:rsidR="000E7D33" w:rsidRPr="002D7031">
        <w:rPr>
          <w:rFonts w:ascii="Arial" w:hAnsi="Arial" w:cs="Arial"/>
          <w:sz w:val="20"/>
          <w:szCs w:val="20"/>
          <w:highlight w:val="yellow"/>
        </w:rPr>
        <w:t xml:space="preserve">superiores </w:t>
      </w:r>
      <w:r w:rsidRPr="002D7031">
        <w:rPr>
          <w:rFonts w:ascii="Arial" w:hAnsi="Arial" w:cs="Arial"/>
          <w:sz w:val="20"/>
          <w:szCs w:val="20"/>
          <w:highlight w:val="yellow"/>
        </w:rPr>
        <w:t xml:space="preserve">hasta la jubilación. </w:t>
      </w:r>
    </w:p>
    <w:p w14:paraId="3086FB3F" w14:textId="16A4C24B" w:rsidR="006C0882" w:rsidRPr="002D7031" w:rsidRDefault="006C0882" w:rsidP="009A68CD">
      <w:pPr>
        <w:pStyle w:val="Prrafodelista"/>
        <w:numPr>
          <w:ilvl w:val="0"/>
          <w:numId w:val="14"/>
        </w:numPr>
        <w:spacing w:line="360" w:lineRule="auto"/>
        <w:jc w:val="both"/>
        <w:rPr>
          <w:rFonts w:ascii="Arial" w:hAnsi="Arial" w:cs="Arial"/>
          <w:color w:val="3B3838" w:themeColor="background2" w:themeShade="40"/>
          <w:sz w:val="20"/>
          <w:szCs w:val="20"/>
          <w:highlight w:val="yellow"/>
        </w:rPr>
      </w:pPr>
      <w:r w:rsidRPr="002D7031">
        <w:rPr>
          <w:rFonts w:ascii="Arial" w:hAnsi="Arial" w:cs="Arial"/>
          <w:color w:val="3B3838" w:themeColor="background2" w:themeShade="40"/>
          <w:sz w:val="20"/>
          <w:szCs w:val="20"/>
          <w:highlight w:val="yellow"/>
        </w:rPr>
        <w:t>Beneficios al banco, aumento de cartera de clientes</w:t>
      </w:r>
    </w:p>
    <w:p w14:paraId="45618052" w14:textId="3A45C2AC" w:rsidR="006C0882" w:rsidRPr="002D7031" w:rsidRDefault="006C0882" w:rsidP="009A68CD">
      <w:pPr>
        <w:pStyle w:val="Prrafodelista"/>
        <w:numPr>
          <w:ilvl w:val="0"/>
          <w:numId w:val="14"/>
        </w:numPr>
        <w:spacing w:line="360" w:lineRule="auto"/>
        <w:jc w:val="both"/>
        <w:rPr>
          <w:rFonts w:ascii="Arial" w:hAnsi="Arial" w:cs="Arial"/>
          <w:color w:val="3B3838" w:themeColor="background2" w:themeShade="40"/>
          <w:sz w:val="20"/>
          <w:szCs w:val="20"/>
          <w:highlight w:val="yellow"/>
        </w:rPr>
      </w:pPr>
      <w:r w:rsidRPr="002D7031">
        <w:rPr>
          <w:rFonts w:ascii="Arial" w:hAnsi="Arial" w:cs="Arial"/>
          <w:color w:val="3B3838" w:themeColor="background2" w:themeShade="40"/>
          <w:sz w:val="20"/>
          <w:szCs w:val="20"/>
          <w:highlight w:val="yellow"/>
        </w:rPr>
        <w:t>Rentabilidad</w:t>
      </w:r>
    </w:p>
    <w:p w14:paraId="6A287311" w14:textId="7BBC9603" w:rsidR="001C15C7" w:rsidRPr="002D7031" w:rsidRDefault="001C15C7" w:rsidP="009A68CD">
      <w:pPr>
        <w:pStyle w:val="Prrafodelista"/>
        <w:numPr>
          <w:ilvl w:val="0"/>
          <w:numId w:val="14"/>
        </w:numPr>
        <w:spacing w:line="360" w:lineRule="auto"/>
        <w:jc w:val="both"/>
        <w:rPr>
          <w:rFonts w:ascii="Arial" w:hAnsi="Arial" w:cs="Arial"/>
          <w:color w:val="3B3838" w:themeColor="background2" w:themeShade="40"/>
          <w:sz w:val="20"/>
          <w:szCs w:val="20"/>
          <w:highlight w:val="yellow"/>
        </w:rPr>
      </w:pPr>
      <w:r w:rsidRPr="002D7031">
        <w:rPr>
          <w:rFonts w:ascii="Arial" w:hAnsi="Arial" w:cs="Arial"/>
          <w:color w:val="3B3838" w:themeColor="background2" w:themeShade="40"/>
          <w:sz w:val="20"/>
          <w:szCs w:val="20"/>
          <w:highlight w:val="yellow"/>
        </w:rPr>
        <w:t>Captar nuevos clientes</w:t>
      </w:r>
    </w:p>
    <w:p w14:paraId="48849ADC" w14:textId="394442EC" w:rsidR="006C0882" w:rsidRPr="002D7031" w:rsidRDefault="001C15C7" w:rsidP="009A68CD">
      <w:pPr>
        <w:pStyle w:val="Prrafodelista"/>
        <w:numPr>
          <w:ilvl w:val="0"/>
          <w:numId w:val="14"/>
        </w:numPr>
        <w:spacing w:line="360" w:lineRule="auto"/>
        <w:jc w:val="both"/>
        <w:rPr>
          <w:rFonts w:ascii="Arial" w:hAnsi="Arial" w:cs="Arial"/>
          <w:color w:val="3B3838" w:themeColor="background2" w:themeShade="40"/>
          <w:sz w:val="20"/>
          <w:szCs w:val="20"/>
          <w:highlight w:val="yellow"/>
        </w:rPr>
      </w:pPr>
      <w:r w:rsidRPr="002D7031">
        <w:rPr>
          <w:rFonts w:ascii="Arial" w:hAnsi="Arial" w:cs="Arial"/>
          <w:color w:val="3B3838" w:themeColor="background2" w:themeShade="40"/>
          <w:sz w:val="20"/>
          <w:szCs w:val="20"/>
          <w:highlight w:val="yellow"/>
        </w:rPr>
        <w:t xml:space="preserve">Contribuir al desarrollo de la sociedad con en el desarrollo personal. </w:t>
      </w:r>
    </w:p>
    <w:p w14:paraId="2235D84B" w14:textId="0AC8334D" w:rsidR="006C0882" w:rsidRPr="002D7031" w:rsidRDefault="001C15C7" w:rsidP="009A68CD">
      <w:pPr>
        <w:pStyle w:val="Prrafodelista"/>
        <w:numPr>
          <w:ilvl w:val="0"/>
          <w:numId w:val="14"/>
        </w:numPr>
        <w:spacing w:line="360" w:lineRule="auto"/>
        <w:jc w:val="both"/>
        <w:rPr>
          <w:rFonts w:ascii="Arial" w:hAnsi="Arial" w:cs="Arial"/>
          <w:color w:val="3B3838" w:themeColor="background2" w:themeShade="40"/>
          <w:sz w:val="20"/>
          <w:szCs w:val="20"/>
          <w:highlight w:val="yellow"/>
        </w:rPr>
      </w:pPr>
      <w:r w:rsidRPr="002D7031">
        <w:rPr>
          <w:rFonts w:ascii="Arial" w:hAnsi="Arial" w:cs="Arial"/>
          <w:color w:val="3B3838" w:themeColor="background2" w:themeShade="40"/>
          <w:sz w:val="20"/>
          <w:szCs w:val="20"/>
          <w:highlight w:val="yellow"/>
        </w:rPr>
        <w:t>Fomentar el enriquecimiento cultural</w:t>
      </w:r>
    </w:p>
    <w:p w14:paraId="486C8E05" w14:textId="5D9D83C7" w:rsidR="006C0882" w:rsidRPr="002D7031" w:rsidRDefault="001C15C7" w:rsidP="009A68CD">
      <w:pPr>
        <w:spacing w:after="0" w:line="360" w:lineRule="auto"/>
        <w:jc w:val="both"/>
        <w:rPr>
          <w:rFonts w:ascii="Arial" w:hAnsi="Arial" w:cs="Arial"/>
          <w:color w:val="3B3838" w:themeColor="background2" w:themeShade="40"/>
          <w:sz w:val="20"/>
          <w:szCs w:val="20"/>
          <w:highlight w:val="yellow"/>
        </w:rPr>
      </w:pPr>
      <w:r w:rsidRPr="002D7031">
        <w:rPr>
          <w:rFonts w:ascii="Arial" w:hAnsi="Arial" w:cs="Arial"/>
          <w:color w:val="3B3838" w:themeColor="background2" w:themeShade="40"/>
          <w:sz w:val="20"/>
          <w:szCs w:val="20"/>
          <w:highlight w:val="yellow"/>
        </w:rPr>
        <w:t>Beneficios esperados</w:t>
      </w:r>
    </w:p>
    <w:p w14:paraId="07913DF8" w14:textId="42CB0BC5" w:rsidR="006C0882" w:rsidRPr="002D7031" w:rsidRDefault="006C0882" w:rsidP="009A68CD">
      <w:pPr>
        <w:pStyle w:val="Prrafodelista"/>
        <w:numPr>
          <w:ilvl w:val="0"/>
          <w:numId w:val="14"/>
        </w:numPr>
        <w:spacing w:line="360" w:lineRule="auto"/>
        <w:jc w:val="both"/>
        <w:rPr>
          <w:rFonts w:ascii="Arial" w:hAnsi="Arial" w:cs="Arial"/>
          <w:color w:val="3B3838" w:themeColor="background2" w:themeShade="40"/>
          <w:sz w:val="20"/>
          <w:szCs w:val="20"/>
          <w:highlight w:val="yellow"/>
        </w:rPr>
      </w:pPr>
      <w:r w:rsidRPr="002D7031">
        <w:rPr>
          <w:rFonts w:ascii="Arial" w:hAnsi="Arial" w:cs="Arial"/>
          <w:color w:val="3B3838" w:themeColor="background2" w:themeShade="40"/>
          <w:sz w:val="20"/>
          <w:szCs w:val="20"/>
          <w:highlight w:val="yellow"/>
        </w:rPr>
        <w:t xml:space="preserve">Pioneros e innovación: existe el concepto, pero la solución </w:t>
      </w:r>
    </w:p>
    <w:p w14:paraId="5223D62F" w14:textId="77777777" w:rsidR="006C0882" w:rsidRPr="002D7031" w:rsidRDefault="006C0882" w:rsidP="009A68CD">
      <w:pPr>
        <w:pStyle w:val="Prrafodelista"/>
        <w:spacing w:line="360" w:lineRule="auto"/>
        <w:jc w:val="both"/>
        <w:rPr>
          <w:rFonts w:ascii="Arial" w:hAnsi="Arial" w:cs="Arial"/>
          <w:sz w:val="20"/>
          <w:szCs w:val="20"/>
          <w:highlight w:val="yellow"/>
        </w:rPr>
      </w:pPr>
    </w:p>
    <w:p w14:paraId="34252878" w14:textId="0468A922" w:rsidR="000C3B3E" w:rsidRPr="002D7031" w:rsidRDefault="000C3B3E" w:rsidP="009A68CD">
      <w:pPr>
        <w:spacing w:after="0" w:line="360" w:lineRule="auto"/>
        <w:jc w:val="both"/>
        <w:rPr>
          <w:rFonts w:ascii="Arial" w:hAnsi="Arial" w:cs="Arial"/>
          <w:sz w:val="20"/>
          <w:szCs w:val="20"/>
          <w:u w:val="single"/>
        </w:rPr>
      </w:pPr>
      <w:r w:rsidRPr="002D7031">
        <w:rPr>
          <w:rFonts w:ascii="Arial" w:hAnsi="Arial" w:cs="Arial"/>
          <w:sz w:val="20"/>
          <w:szCs w:val="20"/>
          <w:highlight w:val="yellow"/>
          <w:u w:val="single"/>
        </w:rPr>
        <w:t>Actividades del proyecto:</w:t>
      </w:r>
    </w:p>
    <w:p w14:paraId="2CCB556A" w14:textId="77777777" w:rsidR="002D7031" w:rsidRPr="002D7031" w:rsidRDefault="002D7031" w:rsidP="009A68CD">
      <w:pPr>
        <w:spacing w:after="0" w:line="360" w:lineRule="auto"/>
        <w:jc w:val="both"/>
        <w:rPr>
          <w:rFonts w:ascii="Arial" w:hAnsi="Arial" w:cs="Arial"/>
          <w:b/>
          <w:sz w:val="20"/>
          <w:szCs w:val="20"/>
        </w:rPr>
      </w:pPr>
    </w:p>
    <w:p w14:paraId="388E3585" w14:textId="77777777" w:rsidR="002D7031" w:rsidRPr="002D7031" w:rsidRDefault="002D7031" w:rsidP="002D7031">
      <w:pPr>
        <w:spacing w:after="0" w:line="360" w:lineRule="auto"/>
        <w:jc w:val="both"/>
        <w:rPr>
          <w:rFonts w:ascii="Arial" w:hAnsi="Arial" w:cs="Arial"/>
          <w:color w:val="1F497D"/>
          <w:sz w:val="20"/>
          <w:szCs w:val="20"/>
        </w:rPr>
      </w:pPr>
      <w:r w:rsidRPr="002D7031">
        <w:rPr>
          <w:rFonts w:ascii="Arial" w:hAnsi="Arial" w:cs="Arial"/>
          <w:b/>
          <w:sz w:val="20"/>
          <w:szCs w:val="20"/>
        </w:rPr>
        <w:t>DATOS:</w:t>
      </w:r>
    </w:p>
    <w:p w14:paraId="42A80F99" w14:textId="77777777" w:rsidR="002D7031" w:rsidRPr="002D7031" w:rsidRDefault="002D7031" w:rsidP="002D7031">
      <w:pPr>
        <w:spacing w:after="0" w:line="360" w:lineRule="auto"/>
        <w:jc w:val="both"/>
        <w:rPr>
          <w:rFonts w:ascii="Arial" w:hAnsi="Arial" w:cs="Arial"/>
          <w:b/>
          <w:sz w:val="20"/>
          <w:szCs w:val="20"/>
        </w:rPr>
      </w:pPr>
      <w:r w:rsidRPr="002D7031">
        <w:rPr>
          <w:rFonts w:ascii="Arial" w:hAnsi="Arial" w:cs="Arial"/>
          <w:b/>
          <w:sz w:val="20"/>
          <w:szCs w:val="20"/>
        </w:rPr>
        <w:t>Cantidad universidades (ampliar a todos los centros de estudios, cantidad de carreras por modalidad que tengan un impacto local con sede a en la zona)</w:t>
      </w:r>
    </w:p>
    <w:p w14:paraId="446B4A15" w14:textId="77777777" w:rsidR="002D7031" w:rsidRPr="002D7031" w:rsidRDefault="002D7031" w:rsidP="002D7031">
      <w:pPr>
        <w:spacing w:after="0" w:line="360" w:lineRule="auto"/>
        <w:jc w:val="both"/>
        <w:rPr>
          <w:rFonts w:ascii="Arial" w:hAnsi="Arial" w:cs="Arial"/>
          <w:sz w:val="20"/>
          <w:szCs w:val="20"/>
        </w:rPr>
      </w:pPr>
      <w:r w:rsidRPr="002D7031">
        <w:rPr>
          <w:rFonts w:ascii="Arial" w:hAnsi="Arial" w:cs="Arial"/>
          <w:sz w:val="20"/>
          <w:szCs w:val="20"/>
        </w:rPr>
        <w:t>Presenciales:</w:t>
      </w:r>
    </w:p>
    <w:p w14:paraId="6305D7E0" w14:textId="77777777" w:rsidR="002D7031" w:rsidRPr="002D7031" w:rsidRDefault="002D7031" w:rsidP="002D7031">
      <w:pPr>
        <w:pStyle w:val="Prrafodelista"/>
        <w:numPr>
          <w:ilvl w:val="0"/>
          <w:numId w:val="10"/>
        </w:numPr>
        <w:spacing w:line="360" w:lineRule="auto"/>
        <w:jc w:val="both"/>
        <w:rPr>
          <w:rFonts w:ascii="Arial" w:hAnsi="Arial" w:cs="Arial"/>
          <w:sz w:val="20"/>
          <w:szCs w:val="20"/>
        </w:rPr>
      </w:pPr>
      <w:r w:rsidRPr="002D7031">
        <w:rPr>
          <w:rFonts w:ascii="Arial" w:hAnsi="Arial" w:cs="Arial"/>
          <w:sz w:val="20"/>
          <w:szCs w:val="20"/>
        </w:rPr>
        <w:t xml:space="preserve">UNCO </w:t>
      </w:r>
      <w:r w:rsidRPr="002D7031">
        <w:rPr>
          <w:rFonts w:ascii="Arial" w:hAnsi="Arial" w:cs="Arial"/>
          <w:sz w:val="20"/>
          <w:szCs w:val="20"/>
        </w:rPr>
        <w:tab/>
        <w:t>16 FACULTADES</w:t>
      </w:r>
    </w:p>
    <w:p w14:paraId="72379AD1" w14:textId="77777777" w:rsidR="002D7031" w:rsidRPr="002D7031" w:rsidRDefault="002D7031" w:rsidP="002D7031">
      <w:pPr>
        <w:pStyle w:val="Prrafodelista"/>
        <w:numPr>
          <w:ilvl w:val="0"/>
          <w:numId w:val="10"/>
        </w:numPr>
        <w:spacing w:line="360" w:lineRule="auto"/>
        <w:jc w:val="both"/>
        <w:rPr>
          <w:rFonts w:ascii="Arial" w:hAnsi="Arial" w:cs="Arial"/>
          <w:sz w:val="20"/>
          <w:szCs w:val="20"/>
        </w:rPr>
      </w:pPr>
      <w:r w:rsidRPr="002D7031">
        <w:rPr>
          <w:rFonts w:ascii="Arial" w:hAnsi="Arial" w:cs="Arial"/>
          <w:sz w:val="20"/>
          <w:szCs w:val="20"/>
        </w:rPr>
        <w:t>UCASAL</w:t>
      </w:r>
    </w:p>
    <w:p w14:paraId="5A3B3A16" w14:textId="77777777" w:rsidR="002D7031" w:rsidRPr="002D7031" w:rsidRDefault="002D7031" w:rsidP="002D7031">
      <w:pPr>
        <w:pStyle w:val="Prrafodelista"/>
        <w:numPr>
          <w:ilvl w:val="0"/>
          <w:numId w:val="10"/>
        </w:numPr>
        <w:spacing w:line="360" w:lineRule="auto"/>
        <w:jc w:val="both"/>
        <w:rPr>
          <w:rFonts w:ascii="Arial" w:hAnsi="Arial" w:cs="Arial"/>
          <w:sz w:val="20"/>
          <w:szCs w:val="20"/>
        </w:rPr>
      </w:pPr>
      <w:r w:rsidRPr="002D7031">
        <w:rPr>
          <w:rFonts w:ascii="Arial" w:hAnsi="Arial" w:cs="Arial"/>
          <w:sz w:val="20"/>
          <w:szCs w:val="20"/>
        </w:rPr>
        <w:t>SENECA</w:t>
      </w:r>
    </w:p>
    <w:p w14:paraId="2D304911" w14:textId="77777777" w:rsidR="002D7031" w:rsidRPr="002D7031" w:rsidRDefault="002D7031" w:rsidP="002D7031">
      <w:pPr>
        <w:pStyle w:val="Prrafodelista"/>
        <w:numPr>
          <w:ilvl w:val="0"/>
          <w:numId w:val="10"/>
        </w:numPr>
        <w:spacing w:line="360" w:lineRule="auto"/>
        <w:jc w:val="both"/>
        <w:rPr>
          <w:rFonts w:ascii="Arial" w:hAnsi="Arial" w:cs="Arial"/>
          <w:sz w:val="20"/>
          <w:szCs w:val="20"/>
        </w:rPr>
      </w:pPr>
      <w:r w:rsidRPr="002D7031">
        <w:rPr>
          <w:rFonts w:ascii="Arial" w:hAnsi="Arial" w:cs="Arial"/>
          <w:sz w:val="20"/>
          <w:szCs w:val="20"/>
        </w:rPr>
        <w:t>UFLO</w:t>
      </w:r>
    </w:p>
    <w:p w14:paraId="306FDA4F" w14:textId="77777777" w:rsidR="002D7031" w:rsidRPr="002D7031" w:rsidRDefault="002D7031" w:rsidP="002D7031">
      <w:pPr>
        <w:pStyle w:val="Prrafodelista"/>
        <w:numPr>
          <w:ilvl w:val="0"/>
          <w:numId w:val="10"/>
        </w:numPr>
        <w:spacing w:line="360" w:lineRule="auto"/>
        <w:jc w:val="both"/>
        <w:rPr>
          <w:rFonts w:ascii="Arial" w:hAnsi="Arial" w:cs="Arial"/>
          <w:sz w:val="20"/>
          <w:szCs w:val="20"/>
        </w:rPr>
      </w:pPr>
      <w:r w:rsidRPr="002D7031">
        <w:rPr>
          <w:rFonts w:ascii="Arial" w:hAnsi="Arial" w:cs="Arial"/>
          <w:sz w:val="20"/>
          <w:szCs w:val="20"/>
        </w:rPr>
        <w:t>SIGLO XXI</w:t>
      </w:r>
    </w:p>
    <w:p w14:paraId="4E16C6F7" w14:textId="77777777" w:rsidR="002D7031" w:rsidRPr="002D7031" w:rsidRDefault="002D7031" w:rsidP="002D7031">
      <w:pPr>
        <w:pStyle w:val="Prrafodelista"/>
        <w:numPr>
          <w:ilvl w:val="0"/>
          <w:numId w:val="10"/>
        </w:numPr>
        <w:spacing w:line="360" w:lineRule="auto"/>
        <w:jc w:val="both"/>
        <w:rPr>
          <w:rFonts w:ascii="Arial" w:hAnsi="Arial" w:cs="Arial"/>
          <w:sz w:val="20"/>
          <w:szCs w:val="20"/>
        </w:rPr>
      </w:pPr>
      <w:r w:rsidRPr="002D7031">
        <w:rPr>
          <w:rFonts w:ascii="Arial" w:hAnsi="Arial" w:cs="Arial"/>
          <w:sz w:val="20"/>
          <w:szCs w:val="20"/>
        </w:rPr>
        <w:t xml:space="preserve">Otras </w:t>
      </w:r>
    </w:p>
    <w:p w14:paraId="5ADBC965" w14:textId="77777777" w:rsidR="002D7031" w:rsidRPr="002D7031" w:rsidRDefault="002D7031" w:rsidP="002D7031">
      <w:pPr>
        <w:spacing w:after="0" w:line="360" w:lineRule="auto"/>
        <w:jc w:val="both"/>
        <w:rPr>
          <w:rFonts w:ascii="Arial" w:hAnsi="Arial" w:cs="Arial"/>
          <w:sz w:val="20"/>
          <w:szCs w:val="20"/>
        </w:rPr>
      </w:pPr>
    </w:p>
    <w:p w14:paraId="3CCA1576" w14:textId="77777777" w:rsidR="002D7031" w:rsidRPr="002D7031" w:rsidRDefault="002D7031" w:rsidP="002D7031">
      <w:pPr>
        <w:spacing w:after="0" w:line="360" w:lineRule="auto"/>
        <w:jc w:val="both"/>
        <w:rPr>
          <w:rFonts w:ascii="Arial" w:hAnsi="Arial" w:cs="Arial"/>
          <w:b/>
          <w:sz w:val="20"/>
          <w:szCs w:val="20"/>
        </w:rPr>
      </w:pPr>
      <w:r w:rsidRPr="002D7031">
        <w:rPr>
          <w:rFonts w:ascii="Arial" w:hAnsi="Arial" w:cs="Arial"/>
          <w:b/>
          <w:sz w:val="20"/>
          <w:szCs w:val="20"/>
        </w:rPr>
        <w:t>Cantidad de carreras</w:t>
      </w:r>
    </w:p>
    <w:p w14:paraId="2FA62DAE" w14:textId="77777777" w:rsidR="002D7031" w:rsidRPr="002D7031" w:rsidRDefault="002D7031" w:rsidP="002D7031">
      <w:pPr>
        <w:pStyle w:val="Prrafodelista"/>
        <w:numPr>
          <w:ilvl w:val="0"/>
          <w:numId w:val="11"/>
        </w:numPr>
        <w:spacing w:line="360" w:lineRule="auto"/>
        <w:jc w:val="both"/>
        <w:rPr>
          <w:rFonts w:ascii="Arial" w:hAnsi="Arial" w:cs="Arial"/>
          <w:sz w:val="20"/>
          <w:szCs w:val="20"/>
        </w:rPr>
      </w:pPr>
      <w:r w:rsidRPr="002D7031">
        <w:rPr>
          <w:rFonts w:ascii="Arial" w:hAnsi="Arial" w:cs="Arial"/>
          <w:sz w:val="20"/>
          <w:szCs w:val="20"/>
        </w:rPr>
        <w:t xml:space="preserve">UNCO: </w:t>
      </w:r>
      <w:r w:rsidRPr="002D7031">
        <w:rPr>
          <w:rFonts w:ascii="Arial" w:hAnsi="Arial" w:cs="Arial"/>
          <w:sz w:val="20"/>
          <w:szCs w:val="20"/>
        </w:rPr>
        <w:tab/>
      </w:r>
      <w:r w:rsidRPr="002D7031">
        <w:rPr>
          <w:rFonts w:ascii="Arial" w:hAnsi="Arial" w:cs="Arial"/>
          <w:sz w:val="20"/>
          <w:szCs w:val="20"/>
        </w:rPr>
        <w:tab/>
        <w:t xml:space="preserve">98 CARRERAS (incluyen especializaciones, tecnicaturas, de grado y maestrías) </w:t>
      </w:r>
    </w:p>
    <w:p w14:paraId="15332F93" w14:textId="77777777" w:rsidR="002D7031" w:rsidRPr="002D7031" w:rsidRDefault="002D7031" w:rsidP="002D7031">
      <w:pPr>
        <w:pStyle w:val="Prrafodelista"/>
        <w:numPr>
          <w:ilvl w:val="0"/>
          <w:numId w:val="11"/>
        </w:numPr>
        <w:spacing w:line="360" w:lineRule="auto"/>
        <w:jc w:val="both"/>
        <w:rPr>
          <w:rFonts w:ascii="Arial" w:hAnsi="Arial" w:cs="Arial"/>
          <w:sz w:val="20"/>
          <w:szCs w:val="20"/>
        </w:rPr>
      </w:pPr>
      <w:r w:rsidRPr="002D7031">
        <w:rPr>
          <w:rFonts w:ascii="Arial" w:hAnsi="Arial" w:cs="Arial"/>
          <w:sz w:val="20"/>
          <w:szCs w:val="20"/>
        </w:rPr>
        <w:t>UCASAL</w:t>
      </w:r>
      <w:r w:rsidRPr="002D7031">
        <w:rPr>
          <w:rFonts w:ascii="Arial" w:hAnsi="Arial" w:cs="Arial"/>
          <w:sz w:val="20"/>
          <w:szCs w:val="20"/>
        </w:rPr>
        <w:tab/>
      </w:r>
      <w:r w:rsidRPr="002D7031">
        <w:rPr>
          <w:rFonts w:ascii="Arial" w:hAnsi="Arial" w:cs="Arial"/>
          <w:sz w:val="20"/>
          <w:szCs w:val="20"/>
        </w:rPr>
        <w:tab/>
        <w:t>15 CARRERAS (tecnicaturas y de grado) presenciales</w:t>
      </w:r>
    </w:p>
    <w:p w14:paraId="67B4D931" w14:textId="77777777" w:rsidR="002D7031" w:rsidRPr="002D7031" w:rsidRDefault="002D7031" w:rsidP="002D7031">
      <w:pPr>
        <w:pStyle w:val="Prrafodelista"/>
        <w:numPr>
          <w:ilvl w:val="0"/>
          <w:numId w:val="11"/>
        </w:numPr>
        <w:spacing w:line="360" w:lineRule="auto"/>
        <w:jc w:val="both"/>
        <w:rPr>
          <w:rFonts w:ascii="Arial" w:hAnsi="Arial" w:cs="Arial"/>
          <w:sz w:val="20"/>
          <w:szCs w:val="20"/>
        </w:rPr>
      </w:pPr>
      <w:r w:rsidRPr="002D7031">
        <w:rPr>
          <w:rFonts w:ascii="Arial" w:hAnsi="Arial" w:cs="Arial"/>
          <w:sz w:val="20"/>
          <w:szCs w:val="20"/>
        </w:rPr>
        <w:t>SENECA</w:t>
      </w:r>
      <w:r w:rsidRPr="002D7031">
        <w:rPr>
          <w:rFonts w:ascii="Arial" w:hAnsi="Arial" w:cs="Arial"/>
          <w:sz w:val="20"/>
          <w:szCs w:val="20"/>
        </w:rPr>
        <w:tab/>
      </w:r>
      <w:r w:rsidRPr="002D7031">
        <w:rPr>
          <w:rFonts w:ascii="Arial" w:hAnsi="Arial" w:cs="Arial"/>
          <w:sz w:val="20"/>
          <w:szCs w:val="20"/>
        </w:rPr>
        <w:tab/>
        <w:t>20 CARRERAS (Tecnicaturas)</w:t>
      </w:r>
    </w:p>
    <w:p w14:paraId="1FFD0EE2" w14:textId="77777777" w:rsidR="002D7031" w:rsidRPr="002D7031" w:rsidRDefault="002D7031" w:rsidP="002D7031">
      <w:pPr>
        <w:pStyle w:val="Prrafodelista"/>
        <w:numPr>
          <w:ilvl w:val="0"/>
          <w:numId w:val="11"/>
        </w:numPr>
        <w:spacing w:line="360" w:lineRule="auto"/>
        <w:jc w:val="both"/>
        <w:rPr>
          <w:rFonts w:ascii="Arial" w:hAnsi="Arial" w:cs="Arial"/>
          <w:sz w:val="20"/>
          <w:szCs w:val="20"/>
        </w:rPr>
      </w:pPr>
      <w:r w:rsidRPr="002D7031">
        <w:rPr>
          <w:rFonts w:ascii="Arial" w:hAnsi="Arial" w:cs="Arial"/>
          <w:sz w:val="20"/>
          <w:szCs w:val="20"/>
        </w:rPr>
        <w:t>UFLO</w:t>
      </w:r>
      <w:r w:rsidRPr="002D7031">
        <w:rPr>
          <w:rFonts w:ascii="Arial" w:hAnsi="Arial" w:cs="Arial"/>
          <w:sz w:val="20"/>
          <w:szCs w:val="20"/>
        </w:rPr>
        <w:tab/>
      </w:r>
      <w:r w:rsidRPr="002D7031">
        <w:rPr>
          <w:rFonts w:ascii="Arial" w:hAnsi="Arial" w:cs="Arial"/>
          <w:sz w:val="20"/>
          <w:szCs w:val="20"/>
        </w:rPr>
        <w:tab/>
        <w:t>16 CARRERAS (tecnicaturas y de grado)</w:t>
      </w:r>
    </w:p>
    <w:p w14:paraId="4A30C506" w14:textId="77777777" w:rsidR="002D7031" w:rsidRPr="002D7031" w:rsidRDefault="002D7031" w:rsidP="002D7031">
      <w:pPr>
        <w:pStyle w:val="Prrafodelista"/>
        <w:numPr>
          <w:ilvl w:val="0"/>
          <w:numId w:val="11"/>
        </w:numPr>
        <w:spacing w:line="360" w:lineRule="auto"/>
        <w:jc w:val="both"/>
        <w:rPr>
          <w:rFonts w:ascii="Arial" w:hAnsi="Arial" w:cs="Arial"/>
          <w:sz w:val="20"/>
          <w:szCs w:val="20"/>
        </w:rPr>
      </w:pPr>
      <w:r w:rsidRPr="002D7031">
        <w:rPr>
          <w:rFonts w:ascii="Arial" w:hAnsi="Arial" w:cs="Arial"/>
          <w:sz w:val="20"/>
          <w:szCs w:val="20"/>
        </w:rPr>
        <w:t>SIGLO XXI</w:t>
      </w:r>
      <w:r w:rsidRPr="002D7031">
        <w:rPr>
          <w:rFonts w:ascii="Arial" w:hAnsi="Arial" w:cs="Arial"/>
          <w:sz w:val="20"/>
          <w:szCs w:val="20"/>
        </w:rPr>
        <w:tab/>
        <w:t>35 CARRERAS (tecnicaturas y de grado)</w:t>
      </w:r>
    </w:p>
    <w:p w14:paraId="51595A29" w14:textId="77777777" w:rsidR="002D7031" w:rsidRDefault="002D7031">
      <w:pPr>
        <w:rPr>
          <w:rFonts w:ascii="Arial" w:hAnsi="Arial" w:cs="Arial"/>
          <w:b/>
          <w:sz w:val="20"/>
          <w:szCs w:val="20"/>
        </w:rPr>
      </w:pPr>
      <w:r>
        <w:rPr>
          <w:rFonts w:ascii="Arial" w:hAnsi="Arial" w:cs="Arial"/>
          <w:b/>
          <w:sz w:val="20"/>
          <w:szCs w:val="20"/>
        </w:rPr>
        <w:br w:type="page"/>
      </w:r>
    </w:p>
    <w:p w14:paraId="001275AE" w14:textId="373397F5" w:rsidR="00485935" w:rsidRPr="002D7031" w:rsidRDefault="00984674" w:rsidP="009A68CD">
      <w:pPr>
        <w:spacing w:after="0" w:line="360" w:lineRule="auto"/>
        <w:jc w:val="both"/>
        <w:rPr>
          <w:rFonts w:ascii="Arial" w:hAnsi="Arial" w:cs="Arial"/>
          <w:sz w:val="20"/>
          <w:szCs w:val="20"/>
        </w:rPr>
      </w:pPr>
      <w:r w:rsidRPr="002D7031">
        <w:rPr>
          <w:rFonts w:ascii="Arial" w:hAnsi="Arial" w:cs="Arial"/>
          <w:b/>
          <w:sz w:val="20"/>
          <w:szCs w:val="20"/>
        </w:rPr>
        <w:lastRenderedPageBreak/>
        <w:t>Conclusión</w:t>
      </w:r>
    </w:p>
    <w:p w14:paraId="2265F2CB" w14:textId="349E50E5" w:rsidR="000C3B3E" w:rsidRPr="002D7031" w:rsidRDefault="000E7D33" w:rsidP="009A68CD">
      <w:pPr>
        <w:spacing w:after="0" w:line="360" w:lineRule="auto"/>
        <w:jc w:val="both"/>
        <w:rPr>
          <w:rFonts w:ascii="Arial" w:hAnsi="Arial" w:cs="Arial"/>
          <w:sz w:val="20"/>
          <w:szCs w:val="20"/>
        </w:rPr>
      </w:pPr>
      <w:commentRangeStart w:id="7"/>
      <w:r w:rsidRPr="002D7031">
        <w:rPr>
          <w:rFonts w:ascii="Arial" w:hAnsi="Arial" w:cs="Arial"/>
          <w:sz w:val="20"/>
          <w:szCs w:val="20"/>
        </w:rPr>
        <w:t>E</w:t>
      </w:r>
      <w:r w:rsidR="000C3B3E" w:rsidRPr="002D7031">
        <w:rPr>
          <w:rFonts w:ascii="Arial" w:hAnsi="Arial" w:cs="Arial"/>
          <w:sz w:val="20"/>
          <w:szCs w:val="20"/>
        </w:rPr>
        <w:t>xisten hoy en día Entidades gubernamentales y privadas con fines a la ayuda de estudiantes</w:t>
      </w:r>
      <w:commentRangeEnd w:id="7"/>
      <w:r w:rsidR="00A1527D" w:rsidRPr="002D7031">
        <w:rPr>
          <w:rStyle w:val="Refdecomentario"/>
          <w:rFonts w:ascii="Arial" w:eastAsia="Calibri" w:hAnsi="Arial" w:cs="Arial"/>
          <w:sz w:val="20"/>
          <w:szCs w:val="20"/>
        </w:rPr>
        <w:commentReference w:id="7"/>
      </w:r>
      <w:r w:rsidR="000C3B3E" w:rsidRPr="002D7031">
        <w:rPr>
          <w:rFonts w:ascii="Arial" w:hAnsi="Arial" w:cs="Arial"/>
          <w:sz w:val="20"/>
          <w:szCs w:val="20"/>
        </w:rPr>
        <w:t xml:space="preserve">, pero no existe la cobertura para el financiamiento de una carrera. Por lo tanto, se puede plantear la </w:t>
      </w:r>
      <w:r w:rsidR="000C3B3E" w:rsidRPr="002D7031">
        <w:rPr>
          <w:rFonts w:ascii="Arial" w:hAnsi="Arial" w:cs="Arial"/>
          <w:b/>
          <w:sz w:val="20"/>
          <w:szCs w:val="20"/>
        </w:rPr>
        <w:t>Solución Integral</w:t>
      </w:r>
      <w:r w:rsidR="000C3B3E" w:rsidRPr="002D7031">
        <w:rPr>
          <w:rFonts w:ascii="Arial" w:hAnsi="Arial" w:cs="Arial"/>
          <w:sz w:val="20"/>
          <w:szCs w:val="20"/>
        </w:rPr>
        <w:t xml:space="preserve">, llevando a cabo </w:t>
      </w:r>
      <w:commentRangeStart w:id="8"/>
      <w:r w:rsidR="000C3B3E" w:rsidRPr="002D7031">
        <w:rPr>
          <w:rFonts w:ascii="Arial" w:hAnsi="Arial" w:cs="Arial"/>
          <w:b/>
          <w:sz w:val="20"/>
          <w:szCs w:val="20"/>
        </w:rPr>
        <w:t>ALIANZAS ESTRATÉGICAS</w:t>
      </w:r>
      <w:r w:rsidR="00485935" w:rsidRPr="002D7031">
        <w:rPr>
          <w:rFonts w:ascii="Arial" w:hAnsi="Arial" w:cs="Arial"/>
          <w:b/>
          <w:sz w:val="20"/>
          <w:szCs w:val="20"/>
        </w:rPr>
        <w:t xml:space="preserve"> (</w:t>
      </w:r>
      <w:commentRangeEnd w:id="8"/>
      <w:r w:rsidR="00A1527D" w:rsidRPr="002D7031">
        <w:rPr>
          <w:rStyle w:val="Refdecomentario"/>
          <w:rFonts w:ascii="Arial" w:eastAsia="Calibri" w:hAnsi="Arial" w:cs="Arial"/>
          <w:sz w:val="20"/>
          <w:szCs w:val="20"/>
        </w:rPr>
        <w:commentReference w:id="8"/>
      </w:r>
      <w:r w:rsidR="00485935" w:rsidRPr="002D7031">
        <w:rPr>
          <w:rFonts w:ascii="Arial" w:hAnsi="Arial" w:cs="Arial"/>
          <w:sz w:val="20"/>
          <w:szCs w:val="20"/>
        </w:rPr>
        <w:t>ver Anexo II</w:t>
      </w:r>
      <w:r w:rsidR="00485935" w:rsidRPr="002D7031">
        <w:rPr>
          <w:rFonts w:ascii="Arial" w:hAnsi="Arial" w:cs="Arial"/>
          <w:b/>
          <w:sz w:val="20"/>
          <w:szCs w:val="20"/>
        </w:rPr>
        <w:t>)</w:t>
      </w:r>
      <w:r w:rsidR="000C3B3E" w:rsidRPr="002D7031">
        <w:rPr>
          <w:rFonts w:ascii="Arial" w:hAnsi="Arial" w:cs="Arial"/>
          <w:sz w:val="20"/>
          <w:szCs w:val="20"/>
        </w:rPr>
        <w:t xml:space="preserve"> con d</w:t>
      </w:r>
      <w:r w:rsidR="00485935" w:rsidRPr="002D7031">
        <w:rPr>
          <w:rFonts w:ascii="Arial" w:hAnsi="Arial" w:cs="Arial"/>
          <w:sz w:val="20"/>
          <w:szCs w:val="20"/>
        </w:rPr>
        <w:t>iferentes entidades como BCRA, Ministerio de Educación, Municipios e Instituciones de la Región.</w:t>
      </w:r>
    </w:p>
    <w:p w14:paraId="79D9C665" w14:textId="26D65225" w:rsidR="000C3B3E" w:rsidRPr="002D7031" w:rsidRDefault="00485935" w:rsidP="009A68CD">
      <w:pPr>
        <w:spacing w:after="0" w:line="360" w:lineRule="auto"/>
        <w:jc w:val="both"/>
        <w:rPr>
          <w:rFonts w:ascii="Arial" w:eastAsia="Times New Roman" w:hAnsi="Arial" w:cs="Arial"/>
          <w:sz w:val="20"/>
          <w:szCs w:val="20"/>
          <w:lang w:val="es-ES" w:eastAsia="es-AR"/>
        </w:rPr>
      </w:pPr>
      <w:r w:rsidRPr="002D7031">
        <w:rPr>
          <w:rFonts w:ascii="Arial" w:hAnsi="Arial" w:cs="Arial"/>
          <w:sz w:val="20"/>
          <w:szCs w:val="20"/>
          <w:lang w:val="es-ES"/>
        </w:rPr>
        <w:t>En particular, el</w:t>
      </w:r>
      <w:r w:rsidRPr="002D7031">
        <w:rPr>
          <w:rFonts w:ascii="Arial" w:hAnsi="Arial" w:cs="Arial"/>
          <w:b/>
          <w:sz w:val="20"/>
          <w:szCs w:val="20"/>
          <w:lang w:val="es-ES"/>
        </w:rPr>
        <w:t xml:space="preserve"> </w:t>
      </w:r>
      <w:r w:rsidR="000C3B3E" w:rsidRPr="002D7031">
        <w:rPr>
          <w:rFonts w:ascii="Arial" w:hAnsi="Arial" w:cs="Arial"/>
          <w:b/>
          <w:sz w:val="20"/>
          <w:szCs w:val="20"/>
          <w:lang w:val="es-ES"/>
        </w:rPr>
        <w:t>BCRA</w:t>
      </w:r>
      <w:r w:rsidR="000C3B3E" w:rsidRPr="002D7031">
        <w:rPr>
          <w:rFonts w:ascii="Arial" w:hAnsi="Arial" w:cs="Arial"/>
          <w:sz w:val="20"/>
          <w:szCs w:val="20"/>
          <w:lang w:val="es-ES"/>
        </w:rPr>
        <w:t xml:space="preserve"> está llevando a cabo un programa denominado “BCRA Educa” donde se desarrollan acciones educativas, contenidos y recursos didácticos tendientes a generar conocimientos y habilidades que favorezcan la inclusión financiera, la cual </w:t>
      </w:r>
      <w:r w:rsidR="000C3B3E" w:rsidRPr="002D7031">
        <w:rPr>
          <w:rFonts w:ascii="Arial" w:eastAsia="Times New Roman" w:hAnsi="Arial" w:cs="Arial"/>
          <w:sz w:val="20"/>
          <w:szCs w:val="20"/>
          <w:lang w:val="es-ES" w:eastAsia="es-AR"/>
        </w:rPr>
        <w:t>es el acceso a diversos productos y servicios financieros de calidad permitiendo a sus usuarios la posibilidad de incrementar su ingreso.</w:t>
      </w:r>
      <w:r w:rsidR="00984674" w:rsidRPr="002D7031">
        <w:rPr>
          <w:rFonts w:ascii="Arial" w:eastAsia="Times New Roman" w:hAnsi="Arial" w:cs="Arial"/>
          <w:sz w:val="20"/>
          <w:szCs w:val="20"/>
          <w:lang w:val="es-ES" w:eastAsia="es-AR"/>
        </w:rPr>
        <w:t xml:space="preserve"> Siendo </w:t>
      </w:r>
      <w:r w:rsidR="00293D2E" w:rsidRPr="002D7031">
        <w:rPr>
          <w:rFonts w:ascii="Arial" w:eastAsia="Times New Roman" w:hAnsi="Arial" w:cs="Arial"/>
          <w:sz w:val="20"/>
          <w:szCs w:val="20"/>
          <w:lang w:val="es-ES" w:eastAsia="es-AR"/>
        </w:rPr>
        <w:t xml:space="preserve">un </w:t>
      </w:r>
      <w:r w:rsidR="00984674" w:rsidRPr="002D7031">
        <w:rPr>
          <w:rFonts w:ascii="Arial" w:eastAsia="Times New Roman" w:hAnsi="Arial" w:cs="Arial"/>
          <w:sz w:val="20"/>
          <w:szCs w:val="20"/>
          <w:lang w:val="es-ES" w:eastAsia="es-AR"/>
        </w:rPr>
        <w:t>p</w:t>
      </w:r>
      <w:r w:rsidR="00293D2E" w:rsidRPr="002D7031">
        <w:rPr>
          <w:rFonts w:ascii="Arial" w:eastAsia="Times New Roman" w:hAnsi="Arial" w:cs="Arial"/>
          <w:sz w:val="20"/>
          <w:szCs w:val="20"/>
          <w:lang w:val="es-ES" w:eastAsia="es-AR"/>
        </w:rPr>
        <w:t>ilar</w:t>
      </w:r>
      <w:r w:rsidR="000C3B3E" w:rsidRPr="002D7031">
        <w:rPr>
          <w:rFonts w:ascii="Arial" w:eastAsia="Times New Roman" w:hAnsi="Arial" w:cs="Arial"/>
          <w:sz w:val="20"/>
          <w:szCs w:val="20"/>
          <w:lang w:val="es-ES" w:eastAsia="es-AR"/>
        </w:rPr>
        <w:t xml:space="preserve"> importante</w:t>
      </w:r>
      <w:r w:rsidR="00984674" w:rsidRPr="002D7031">
        <w:rPr>
          <w:rFonts w:ascii="Arial" w:eastAsia="Times New Roman" w:hAnsi="Arial" w:cs="Arial"/>
          <w:sz w:val="20"/>
          <w:szCs w:val="20"/>
          <w:lang w:val="es-ES" w:eastAsia="es-AR"/>
        </w:rPr>
        <w:t xml:space="preserve"> y fundamental</w:t>
      </w:r>
      <w:r w:rsidR="000C3B3E" w:rsidRPr="002D7031">
        <w:rPr>
          <w:rFonts w:ascii="Arial" w:eastAsia="Times New Roman" w:hAnsi="Arial" w:cs="Arial"/>
          <w:sz w:val="20"/>
          <w:szCs w:val="20"/>
          <w:lang w:val="es-ES" w:eastAsia="es-AR"/>
        </w:rPr>
        <w:t xml:space="preserve"> en el proceso de inclusión social. </w:t>
      </w:r>
    </w:p>
    <w:p w14:paraId="4B341A41" w14:textId="77777777" w:rsidR="000C3B3E" w:rsidRPr="002D7031" w:rsidRDefault="000C3B3E" w:rsidP="009A68CD">
      <w:pPr>
        <w:spacing w:after="0" w:line="360" w:lineRule="auto"/>
        <w:jc w:val="both"/>
        <w:rPr>
          <w:rFonts w:ascii="Arial" w:hAnsi="Arial" w:cs="Arial"/>
          <w:sz w:val="20"/>
          <w:szCs w:val="20"/>
          <w:lang w:val="es-ES" w:eastAsia="es-AR"/>
        </w:rPr>
      </w:pPr>
      <w:r w:rsidRPr="002D7031">
        <w:rPr>
          <w:rFonts w:ascii="Arial" w:eastAsia="Times New Roman" w:hAnsi="Arial" w:cs="Arial"/>
          <w:sz w:val="20"/>
          <w:szCs w:val="20"/>
          <w:lang w:val="es-ES" w:eastAsia="es-AR"/>
        </w:rPr>
        <w:t xml:space="preserve">Dentro del programa antes mencionado nuestra Entidad se encuentra desarrollando en conjunto con el BCRA y el Consejo Provincial de Educación un proyecto denominado “Habilidades Financieras para la vida” que se está desarrollando en 17 establecimientos educativos de NEUQUEN, Centenario y Plottier. </w:t>
      </w:r>
      <w:r w:rsidRPr="002D7031">
        <w:rPr>
          <w:rFonts w:ascii="Arial" w:hAnsi="Arial" w:cs="Arial"/>
          <w:sz w:val="20"/>
          <w:szCs w:val="20"/>
          <w:lang w:val="es-ES" w:eastAsia="es-AR"/>
        </w:rPr>
        <w:t>En el cual, de continuar el año entrante con el proyecto, podríamos comenzar a presentarlo de manera que el alumno vea una posibilidad de estudio en la región, mediante nuestra solución integral.</w:t>
      </w:r>
    </w:p>
    <w:p w14:paraId="28E002C9" w14:textId="77777777" w:rsidR="000C3B3E" w:rsidRPr="002D7031" w:rsidRDefault="000C3B3E" w:rsidP="009A68CD">
      <w:pPr>
        <w:spacing w:after="0" w:line="360" w:lineRule="auto"/>
        <w:jc w:val="both"/>
        <w:rPr>
          <w:rFonts w:ascii="Arial" w:hAnsi="Arial" w:cs="Arial"/>
          <w:sz w:val="20"/>
          <w:szCs w:val="20"/>
        </w:rPr>
      </w:pPr>
      <w:r w:rsidRPr="002D7031">
        <w:rPr>
          <w:rFonts w:ascii="Arial" w:hAnsi="Arial" w:cs="Arial"/>
          <w:sz w:val="20"/>
          <w:szCs w:val="20"/>
        </w:rPr>
        <w:t>Es por eso que proponemos continuar con los lineamientos establecidos por el Banco Central de la República Argentina de educación financiera, considerandos que nuestra solución integral acompaña plenamente al programa del B.C.R.A., aportando un valor cualitativo a la población de la región, que posteriormente se trasladará a las empresas, cultura, economía y desarrollo de nuestra Provincia.</w:t>
      </w:r>
    </w:p>
    <w:p w14:paraId="360526D4" w14:textId="3E10FB36" w:rsidR="002C6355" w:rsidRPr="002D7031" w:rsidRDefault="002C6355" w:rsidP="009A68CD">
      <w:pPr>
        <w:spacing w:after="0" w:line="360" w:lineRule="auto"/>
        <w:jc w:val="both"/>
        <w:rPr>
          <w:rFonts w:ascii="Arial" w:hAnsi="Arial" w:cs="Arial"/>
          <w:sz w:val="20"/>
          <w:szCs w:val="20"/>
        </w:rPr>
      </w:pPr>
      <w:r w:rsidRPr="002D7031">
        <w:rPr>
          <w:rFonts w:ascii="Arial" w:hAnsi="Arial" w:cs="Arial"/>
          <w:sz w:val="20"/>
          <w:szCs w:val="20"/>
        </w:rPr>
        <w:br w:type="page"/>
      </w:r>
    </w:p>
    <w:p w14:paraId="2C821478" w14:textId="116DEBBC" w:rsidR="008447C5" w:rsidRPr="002D7031" w:rsidRDefault="002C6355" w:rsidP="002D7031">
      <w:pPr>
        <w:autoSpaceDE w:val="0"/>
        <w:autoSpaceDN w:val="0"/>
        <w:adjustRightInd w:val="0"/>
        <w:spacing w:after="0" w:line="360" w:lineRule="auto"/>
        <w:jc w:val="right"/>
        <w:rPr>
          <w:rFonts w:ascii="Arial" w:hAnsi="Arial" w:cs="Arial"/>
          <w:b/>
          <w:sz w:val="20"/>
          <w:szCs w:val="20"/>
        </w:rPr>
      </w:pPr>
      <w:r w:rsidRPr="002D7031">
        <w:rPr>
          <w:rFonts w:ascii="Arial" w:hAnsi="Arial" w:cs="Arial"/>
          <w:b/>
          <w:sz w:val="20"/>
          <w:szCs w:val="20"/>
        </w:rPr>
        <w:lastRenderedPageBreak/>
        <w:t>Anexo I</w:t>
      </w:r>
    </w:p>
    <w:p w14:paraId="4247C60D" w14:textId="77777777" w:rsidR="002C6355" w:rsidRPr="002D7031" w:rsidRDefault="002C6355" w:rsidP="009A68CD">
      <w:pPr>
        <w:spacing w:after="0" w:line="360" w:lineRule="auto"/>
        <w:jc w:val="both"/>
        <w:rPr>
          <w:rFonts w:ascii="Arial" w:hAnsi="Arial" w:cs="Arial"/>
          <w:sz w:val="20"/>
          <w:szCs w:val="20"/>
        </w:rPr>
      </w:pPr>
      <w:r w:rsidRPr="002D7031">
        <w:rPr>
          <w:rFonts w:ascii="Arial" w:hAnsi="Arial" w:cs="Arial"/>
          <w:sz w:val="20"/>
          <w:szCs w:val="20"/>
          <w:highlight w:val="yellow"/>
        </w:rPr>
        <w:t>Haciendo mención de las que existen actualmente:</w:t>
      </w:r>
    </w:p>
    <w:p w14:paraId="5685A581" w14:textId="77777777" w:rsidR="002C6355" w:rsidRPr="002D7031" w:rsidRDefault="002C6355" w:rsidP="009A68CD">
      <w:pPr>
        <w:spacing w:after="0" w:line="360" w:lineRule="auto"/>
        <w:jc w:val="both"/>
        <w:rPr>
          <w:rFonts w:ascii="Arial" w:hAnsi="Arial" w:cs="Arial"/>
          <w:b/>
          <w:sz w:val="20"/>
          <w:szCs w:val="20"/>
          <w:lang w:val="es-ES"/>
        </w:rPr>
      </w:pPr>
      <w:r w:rsidRPr="002D7031">
        <w:rPr>
          <w:rFonts w:ascii="Arial" w:hAnsi="Arial" w:cs="Arial"/>
          <w:b/>
          <w:sz w:val="20"/>
          <w:szCs w:val="20"/>
          <w:lang w:val="es-ES"/>
        </w:rPr>
        <w:t>Beneficios:</w:t>
      </w:r>
    </w:p>
    <w:p w14:paraId="602B3C53" w14:textId="77777777" w:rsidR="002C6355" w:rsidRPr="002D7031" w:rsidRDefault="002C6355" w:rsidP="009A68CD">
      <w:pPr>
        <w:pStyle w:val="Prrafodelista"/>
        <w:numPr>
          <w:ilvl w:val="0"/>
          <w:numId w:val="3"/>
        </w:numPr>
        <w:spacing w:line="360" w:lineRule="auto"/>
        <w:jc w:val="both"/>
        <w:rPr>
          <w:rFonts w:ascii="Arial" w:hAnsi="Arial" w:cs="Arial"/>
          <w:color w:val="111111"/>
          <w:sz w:val="20"/>
          <w:szCs w:val="20"/>
          <w:lang w:val="es-ES"/>
        </w:rPr>
      </w:pPr>
      <w:r w:rsidRPr="002D7031">
        <w:rPr>
          <w:rFonts w:ascii="Arial" w:hAnsi="Arial" w:cs="Arial"/>
          <w:color w:val="111111"/>
          <w:sz w:val="20"/>
          <w:szCs w:val="20"/>
          <w:lang w:val="es-ES"/>
        </w:rPr>
        <w:t>Boleto escolar y boleto estudiantil</w:t>
      </w:r>
    </w:p>
    <w:p w14:paraId="75B61CA8" w14:textId="77777777" w:rsidR="002C6355" w:rsidRPr="002D7031" w:rsidRDefault="002C6355" w:rsidP="009A68CD">
      <w:pPr>
        <w:pStyle w:val="Prrafodelista"/>
        <w:numPr>
          <w:ilvl w:val="0"/>
          <w:numId w:val="3"/>
        </w:numPr>
        <w:spacing w:line="360" w:lineRule="auto"/>
        <w:jc w:val="both"/>
        <w:rPr>
          <w:rFonts w:ascii="Arial" w:hAnsi="Arial" w:cs="Arial"/>
          <w:color w:val="111111"/>
          <w:sz w:val="20"/>
          <w:szCs w:val="20"/>
          <w:lang w:val="es-ES"/>
        </w:rPr>
      </w:pPr>
      <w:r w:rsidRPr="002D7031">
        <w:rPr>
          <w:rFonts w:ascii="Arial" w:hAnsi="Arial" w:cs="Arial"/>
          <w:color w:val="111111"/>
          <w:sz w:val="20"/>
          <w:szCs w:val="20"/>
          <w:lang w:val="es-ES"/>
        </w:rPr>
        <w:t>Asignación familiar por ayuda escolar anual</w:t>
      </w:r>
    </w:p>
    <w:p w14:paraId="6676576F" w14:textId="77777777" w:rsidR="002C6355" w:rsidRPr="002D7031" w:rsidRDefault="002C6355" w:rsidP="009A68CD">
      <w:pPr>
        <w:spacing w:after="0" w:line="360" w:lineRule="auto"/>
        <w:jc w:val="both"/>
        <w:outlineLvl w:val="2"/>
        <w:rPr>
          <w:rFonts w:ascii="Arial" w:eastAsia="Times New Roman" w:hAnsi="Arial" w:cs="Arial"/>
          <w:b/>
          <w:bCs/>
          <w:color w:val="111111"/>
          <w:sz w:val="20"/>
          <w:szCs w:val="20"/>
          <w:lang w:val="es-ES" w:eastAsia="es-AR"/>
        </w:rPr>
      </w:pPr>
      <w:r w:rsidRPr="002D7031">
        <w:rPr>
          <w:rFonts w:ascii="Arial" w:eastAsia="Times New Roman" w:hAnsi="Arial" w:cs="Arial"/>
          <w:b/>
          <w:bCs/>
          <w:color w:val="111111"/>
          <w:sz w:val="20"/>
          <w:szCs w:val="20"/>
          <w:lang w:val="es-ES" w:eastAsia="es-AR"/>
        </w:rPr>
        <w:t>Programas</w:t>
      </w:r>
    </w:p>
    <w:p w14:paraId="650527A5" w14:textId="77777777" w:rsidR="002C6355" w:rsidRPr="002D7031" w:rsidRDefault="00CD6A9C" w:rsidP="009A68CD">
      <w:pPr>
        <w:numPr>
          <w:ilvl w:val="0"/>
          <w:numId w:val="2"/>
        </w:numPr>
        <w:spacing w:after="0" w:line="360" w:lineRule="auto"/>
        <w:jc w:val="both"/>
        <w:rPr>
          <w:rFonts w:ascii="Arial" w:eastAsia="Times New Roman" w:hAnsi="Arial" w:cs="Arial"/>
          <w:color w:val="111111"/>
          <w:sz w:val="20"/>
          <w:szCs w:val="20"/>
          <w:lang w:val="es-ES" w:eastAsia="es-AR"/>
        </w:rPr>
      </w:pPr>
      <w:hyperlink r:id="rId10" w:history="1">
        <w:r w:rsidR="002C6355" w:rsidRPr="002D7031">
          <w:rPr>
            <w:rFonts w:ascii="Arial" w:eastAsia="Times New Roman" w:hAnsi="Arial" w:cs="Arial"/>
            <w:color w:val="0695D6"/>
            <w:sz w:val="20"/>
            <w:szCs w:val="20"/>
            <w:u w:val="single"/>
            <w:lang w:val="es-ES" w:eastAsia="es-AR"/>
          </w:rPr>
          <w:t>Programa Asistiré</w:t>
        </w:r>
      </w:hyperlink>
    </w:p>
    <w:p w14:paraId="11CEDB7B" w14:textId="77777777" w:rsidR="002C6355" w:rsidRPr="002D7031" w:rsidRDefault="00CD6A9C" w:rsidP="009A68CD">
      <w:pPr>
        <w:numPr>
          <w:ilvl w:val="0"/>
          <w:numId w:val="2"/>
        </w:numPr>
        <w:spacing w:after="0" w:line="360" w:lineRule="auto"/>
        <w:jc w:val="both"/>
        <w:rPr>
          <w:rFonts w:ascii="Arial" w:eastAsia="Times New Roman" w:hAnsi="Arial" w:cs="Arial"/>
          <w:color w:val="111111"/>
          <w:sz w:val="20"/>
          <w:szCs w:val="20"/>
          <w:lang w:val="es-ES" w:eastAsia="es-AR"/>
        </w:rPr>
      </w:pPr>
      <w:hyperlink r:id="rId11" w:history="1">
        <w:r w:rsidR="002C6355" w:rsidRPr="002D7031">
          <w:rPr>
            <w:rFonts w:ascii="Arial" w:eastAsia="Times New Roman" w:hAnsi="Arial" w:cs="Arial"/>
            <w:color w:val="0695D6"/>
            <w:sz w:val="20"/>
            <w:szCs w:val="20"/>
            <w:u w:val="single"/>
            <w:lang w:val="es-ES" w:eastAsia="es-AR"/>
          </w:rPr>
          <w:t>Programa Nacional de Orquestas y Coros Infantiles y Juveniles para el Bicentenario</w:t>
        </w:r>
      </w:hyperlink>
    </w:p>
    <w:p w14:paraId="47C6BECC" w14:textId="77777777" w:rsidR="002C6355" w:rsidRPr="002D7031" w:rsidRDefault="00CD6A9C" w:rsidP="009A68CD">
      <w:pPr>
        <w:numPr>
          <w:ilvl w:val="0"/>
          <w:numId w:val="2"/>
        </w:numPr>
        <w:spacing w:after="0" w:line="360" w:lineRule="auto"/>
        <w:jc w:val="both"/>
        <w:rPr>
          <w:rFonts w:ascii="Arial" w:eastAsia="Times New Roman" w:hAnsi="Arial" w:cs="Arial"/>
          <w:color w:val="111111"/>
          <w:sz w:val="20"/>
          <w:szCs w:val="20"/>
          <w:lang w:val="es-ES" w:eastAsia="es-AR"/>
        </w:rPr>
      </w:pPr>
      <w:hyperlink r:id="rId12" w:history="1">
        <w:r w:rsidR="002C6355" w:rsidRPr="002D7031">
          <w:rPr>
            <w:rFonts w:ascii="Arial" w:eastAsia="Times New Roman" w:hAnsi="Arial" w:cs="Arial"/>
            <w:color w:val="0695D6"/>
            <w:sz w:val="20"/>
            <w:szCs w:val="20"/>
            <w:u w:val="single"/>
            <w:lang w:val="es-ES" w:eastAsia="es-AR"/>
          </w:rPr>
          <w:t>Parlamento Juvenil del Mercosur</w:t>
        </w:r>
      </w:hyperlink>
    </w:p>
    <w:p w14:paraId="2E926C08" w14:textId="77777777" w:rsidR="002C6355" w:rsidRPr="002D7031" w:rsidRDefault="00CD6A9C" w:rsidP="009A68CD">
      <w:pPr>
        <w:numPr>
          <w:ilvl w:val="0"/>
          <w:numId w:val="2"/>
        </w:numPr>
        <w:spacing w:after="0" w:line="360" w:lineRule="auto"/>
        <w:jc w:val="both"/>
        <w:rPr>
          <w:rFonts w:ascii="Arial" w:eastAsia="Times New Roman" w:hAnsi="Arial" w:cs="Arial"/>
          <w:color w:val="111111"/>
          <w:sz w:val="20"/>
          <w:szCs w:val="20"/>
          <w:lang w:val="es-ES" w:eastAsia="es-AR"/>
        </w:rPr>
      </w:pPr>
      <w:hyperlink r:id="rId13" w:history="1">
        <w:r w:rsidR="002C6355" w:rsidRPr="002D7031">
          <w:rPr>
            <w:rFonts w:ascii="Arial" w:eastAsia="Times New Roman" w:hAnsi="Arial" w:cs="Arial"/>
            <w:color w:val="0695D6"/>
            <w:sz w:val="20"/>
            <w:szCs w:val="20"/>
            <w:u w:val="single"/>
            <w:lang w:val="es-ES" w:eastAsia="es-AR"/>
          </w:rPr>
          <w:t>Programa Nacional de Turismo Educativo</w:t>
        </w:r>
      </w:hyperlink>
    </w:p>
    <w:p w14:paraId="4247332B" w14:textId="77777777" w:rsidR="002C6355" w:rsidRPr="002D7031" w:rsidRDefault="00CD6A9C" w:rsidP="009A68CD">
      <w:pPr>
        <w:numPr>
          <w:ilvl w:val="0"/>
          <w:numId w:val="2"/>
        </w:numPr>
        <w:spacing w:after="0" w:line="360" w:lineRule="auto"/>
        <w:jc w:val="both"/>
        <w:rPr>
          <w:rFonts w:ascii="Arial" w:eastAsia="Times New Roman" w:hAnsi="Arial" w:cs="Arial"/>
          <w:color w:val="111111"/>
          <w:sz w:val="20"/>
          <w:szCs w:val="20"/>
          <w:lang w:val="es-ES" w:eastAsia="es-AR"/>
        </w:rPr>
      </w:pPr>
      <w:hyperlink r:id="rId14" w:history="1">
        <w:r w:rsidR="002C6355" w:rsidRPr="002D7031">
          <w:rPr>
            <w:rFonts w:ascii="Arial" w:eastAsia="Times New Roman" w:hAnsi="Arial" w:cs="Arial"/>
            <w:color w:val="0695D6"/>
            <w:sz w:val="20"/>
            <w:szCs w:val="20"/>
            <w:u w:val="single"/>
            <w:lang w:val="es-ES" w:eastAsia="es-AR"/>
          </w:rPr>
          <w:t>Programa Nacional de Educación Solidaria</w:t>
        </w:r>
      </w:hyperlink>
      <w:r w:rsidR="002C6355" w:rsidRPr="002D7031">
        <w:rPr>
          <w:rFonts w:ascii="Arial" w:eastAsia="Times New Roman" w:hAnsi="Arial" w:cs="Arial"/>
          <w:color w:val="111111"/>
          <w:sz w:val="20"/>
          <w:szCs w:val="20"/>
          <w:lang w:val="es-ES" w:eastAsia="es-AR"/>
        </w:rPr>
        <w:t>.</w:t>
      </w:r>
    </w:p>
    <w:p w14:paraId="4082BE4E" w14:textId="77777777" w:rsidR="002C6355" w:rsidRPr="002D7031" w:rsidRDefault="002C6355" w:rsidP="009A68CD">
      <w:pPr>
        <w:pStyle w:val="Ttulo3"/>
        <w:spacing w:before="0" w:after="0" w:line="360" w:lineRule="auto"/>
        <w:jc w:val="both"/>
        <w:rPr>
          <w:rFonts w:ascii="Arial" w:hAnsi="Arial" w:cs="Arial"/>
          <w:color w:val="111111"/>
          <w:sz w:val="20"/>
          <w:szCs w:val="20"/>
          <w:lang w:val="es-ES"/>
        </w:rPr>
      </w:pPr>
      <w:r w:rsidRPr="002D7031">
        <w:rPr>
          <w:rFonts w:ascii="Arial" w:hAnsi="Arial" w:cs="Arial"/>
          <w:color w:val="111111"/>
          <w:sz w:val="20"/>
          <w:szCs w:val="20"/>
          <w:lang w:val="es-ES"/>
        </w:rPr>
        <w:t>Becas</w:t>
      </w:r>
    </w:p>
    <w:p w14:paraId="72CB8D53" w14:textId="77777777" w:rsidR="002C6355" w:rsidRPr="002D7031" w:rsidRDefault="00CD6A9C" w:rsidP="009A68CD">
      <w:pPr>
        <w:pStyle w:val="NormalWeb"/>
        <w:numPr>
          <w:ilvl w:val="0"/>
          <w:numId w:val="5"/>
        </w:numPr>
        <w:spacing w:after="0" w:line="360" w:lineRule="auto"/>
        <w:jc w:val="both"/>
        <w:rPr>
          <w:rFonts w:ascii="Arial" w:hAnsi="Arial" w:cs="Arial"/>
          <w:color w:val="111111"/>
          <w:sz w:val="20"/>
          <w:szCs w:val="20"/>
          <w:lang w:val="es-ES"/>
        </w:rPr>
      </w:pPr>
      <w:hyperlink r:id="rId15" w:history="1">
        <w:r w:rsidR="002C6355" w:rsidRPr="002D7031">
          <w:rPr>
            <w:rFonts w:ascii="Arial" w:hAnsi="Arial" w:cs="Arial"/>
            <w:color w:val="0695D6"/>
            <w:sz w:val="20"/>
            <w:szCs w:val="20"/>
            <w:u w:val="single"/>
            <w:lang w:val="es-ES"/>
          </w:rPr>
          <w:t>Becas Progresar</w:t>
        </w:r>
      </w:hyperlink>
      <w:r w:rsidR="002C6355" w:rsidRPr="002D7031">
        <w:rPr>
          <w:rFonts w:ascii="Arial" w:hAnsi="Arial" w:cs="Arial"/>
          <w:color w:val="111111"/>
          <w:sz w:val="20"/>
          <w:szCs w:val="20"/>
          <w:lang w:val="es-ES"/>
        </w:rPr>
        <w:t>: Para ayudarte a terminar tus estudios primarios y secundarios, continuar en la educación superior o formarte profesionalmente.</w:t>
      </w:r>
    </w:p>
    <w:p w14:paraId="05F9A4F0" w14:textId="77777777" w:rsidR="002C6355" w:rsidRPr="002D7031" w:rsidRDefault="00CD6A9C" w:rsidP="009A68CD">
      <w:pPr>
        <w:pStyle w:val="NormalWeb"/>
        <w:numPr>
          <w:ilvl w:val="0"/>
          <w:numId w:val="5"/>
        </w:numPr>
        <w:spacing w:after="0" w:line="360" w:lineRule="auto"/>
        <w:jc w:val="both"/>
        <w:rPr>
          <w:rFonts w:ascii="Arial" w:hAnsi="Arial" w:cs="Arial"/>
          <w:color w:val="111111"/>
          <w:sz w:val="20"/>
          <w:szCs w:val="20"/>
          <w:lang w:val="es-ES"/>
        </w:rPr>
      </w:pPr>
      <w:hyperlink r:id="rId16" w:history="1">
        <w:r w:rsidR="002C6355" w:rsidRPr="002D7031">
          <w:rPr>
            <w:rFonts w:ascii="Arial" w:hAnsi="Arial" w:cs="Arial"/>
            <w:color w:val="0695D6"/>
            <w:sz w:val="20"/>
            <w:szCs w:val="20"/>
            <w:u w:val="single"/>
            <w:lang w:val="es-ES"/>
          </w:rPr>
          <w:t>Becas de Desarrollo Deportivo en la Escuela Media</w:t>
        </w:r>
      </w:hyperlink>
      <w:r w:rsidR="002C6355" w:rsidRPr="002D7031">
        <w:rPr>
          <w:rFonts w:ascii="Arial" w:hAnsi="Arial" w:cs="Arial"/>
          <w:color w:val="111111"/>
          <w:sz w:val="20"/>
          <w:szCs w:val="20"/>
          <w:lang w:val="es-ES"/>
        </w:rPr>
        <w:t>: Comprende el alojamiento, la alimentación, el entrenamiento, la atención médica y psicológica y el acompañamiento permanente de jóvenes de todo el país.</w:t>
      </w:r>
    </w:p>
    <w:p w14:paraId="5539415C" w14:textId="77777777" w:rsidR="002C6355" w:rsidRPr="002D7031" w:rsidRDefault="00CD6A9C" w:rsidP="009A68CD">
      <w:pPr>
        <w:pStyle w:val="NormalWeb"/>
        <w:numPr>
          <w:ilvl w:val="0"/>
          <w:numId w:val="5"/>
        </w:numPr>
        <w:spacing w:after="0" w:line="360" w:lineRule="auto"/>
        <w:jc w:val="both"/>
        <w:rPr>
          <w:rFonts w:ascii="Arial" w:hAnsi="Arial" w:cs="Arial"/>
          <w:color w:val="111111"/>
          <w:sz w:val="20"/>
          <w:szCs w:val="20"/>
          <w:lang w:val="es-ES"/>
        </w:rPr>
      </w:pPr>
      <w:hyperlink r:id="rId17" w:history="1">
        <w:r w:rsidR="002C6355" w:rsidRPr="002D7031">
          <w:rPr>
            <w:rFonts w:ascii="Arial" w:hAnsi="Arial" w:cs="Arial"/>
            <w:color w:val="0695D6"/>
            <w:sz w:val="20"/>
            <w:szCs w:val="20"/>
            <w:u w:val="single"/>
            <w:lang w:val="es-ES"/>
          </w:rPr>
          <w:t>BEC.AR</w:t>
        </w:r>
      </w:hyperlink>
      <w:r w:rsidR="002C6355" w:rsidRPr="002D7031">
        <w:rPr>
          <w:rFonts w:ascii="Arial" w:hAnsi="Arial" w:cs="Arial"/>
          <w:color w:val="111111"/>
          <w:sz w:val="20"/>
          <w:szCs w:val="20"/>
          <w:lang w:val="es-ES"/>
        </w:rPr>
        <w:t>: Programa de becas de formación en el exterior en áreas de ciencia, tecnología e innovación productiva de relevancia estratégica para el desarrollo sustentable del país para profesionales argentinos.</w:t>
      </w:r>
    </w:p>
    <w:p w14:paraId="108D4CC7" w14:textId="77777777" w:rsidR="002C6355" w:rsidRPr="002D7031" w:rsidRDefault="00CD6A9C" w:rsidP="009A68CD">
      <w:pPr>
        <w:pStyle w:val="NormalWeb"/>
        <w:numPr>
          <w:ilvl w:val="0"/>
          <w:numId w:val="5"/>
        </w:numPr>
        <w:spacing w:after="0" w:line="360" w:lineRule="auto"/>
        <w:jc w:val="both"/>
        <w:rPr>
          <w:rFonts w:ascii="Arial" w:hAnsi="Arial" w:cs="Arial"/>
          <w:color w:val="111111"/>
          <w:sz w:val="20"/>
          <w:szCs w:val="20"/>
          <w:lang w:val="es-ES"/>
        </w:rPr>
      </w:pPr>
      <w:hyperlink r:id="rId18" w:history="1">
        <w:r w:rsidR="002C6355" w:rsidRPr="002D7031">
          <w:rPr>
            <w:rFonts w:ascii="Arial" w:hAnsi="Arial" w:cs="Arial"/>
            <w:color w:val="0695D6"/>
            <w:sz w:val="20"/>
            <w:szCs w:val="20"/>
            <w:u w:val="single"/>
            <w:lang w:val="es-ES"/>
          </w:rPr>
          <w:t>Becas internacionales</w:t>
        </w:r>
      </w:hyperlink>
      <w:r w:rsidR="002C6355" w:rsidRPr="002D7031">
        <w:rPr>
          <w:rFonts w:ascii="Arial" w:hAnsi="Arial" w:cs="Arial"/>
          <w:color w:val="111111"/>
          <w:sz w:val="20"/>
          <w:szCs w:val="20"/>
          <w:lang w:val="es-ES"/>
        </w:rPr>
        <w:t>: Conocé la oferta de becas internacionales de estudio e investigación para argentinos en el exterior y para extranjeros en la Argentina, en cooperación con actores nacionales e internacionales.</w:t>
      </w:r>
    </w:p>
    <w:p w14:paraId="17C7266B" w14:textId="77777777" w:rsidR="002C6355" w:rsidRPr="002D7031" w:rsidRDefault="002C6355" w:rsidP="009A68CD">
      <w:pPr>
        <w:spacing w:after="0" w:line="360" w:lineRule="auto"/>
        <w:jc w:val="both"/>
        <w:rPr>
          <w:rFonts w:ascii="Arial" w:hAnsi="Arial" w:cs="Arial"/>
          <w:color w:val="111111"/>
          <w:sz w:val="20"/>
          <w:szCs w:val="20"/>
          <w:lang w:val="es-ES"/>
        </w:rPr>
      </w:pPr>
    </w:p>
    <w:p w14:paraId="4E198C38" w14:textId="77777777" w:rsidR="002C6355" w:rsidRPr="002D7031" w:rsidRDefault="002C6355" w:rsidP="009A68CD">
      <w:pPr>
        <w:pStyle w:val="Ttulo5"/>
        <w:spacing w:before="0" w:line="360" w:lineRule="auto"/>
        <w:jc w:val="both"/>
        <w:rPr>
          <w:rFonts w:ascii="Arial" w:hAnsi="Arial" w:cs="Arial"/>
          <w:b/>
          <w:color w:val="111111"/>
          <w:sz w:val="20"/>
          <w:szCs w:val="20"/>
          <w:lang w:val="es-ES"/>
        </w:rPr>
      </w:pPr>
      <w:r w:rsidRPr="002D7031">
        <w:rPr>
          <w:rFonts w:ascii="Arial" w:hAnsi="Arial" w:cs="Arial"/>
          <w:b/>
          <w:color w:val="111111"/>
          <w:sz w:val="20"/>
          <w:szCs w:val="20"/>
          <w:lang w:val="es-ES"/>
        </w:rPr>
        <w:t>Otras ayudas y acompañamiento</w:t>
      </w:r>
    </w:p>
    <w:p w14:paraId="452526C5" w14:textId="77777777" w:rsidR="002C6355" w:rsidRPr="002D7031" w:rsidRDefault="00CD6A9C" w:rsidP="009A68CD">
      <w:pPr>
        <w:pStyle w:val="NormalWeb"/>
        <w:numPr>
          <w:ilvl w:val="0"/>
          <w:numId w:val="4"/>
        </w:numPr>
        <w:spacing w:after="0" w:line="360" w:lineRule="auto"/>
        <w:jc w:val="both"/>
        <w:rPr>
          <w:rFonts w:ascii="Arial" w:hAnsi="Arial" w:cs="Arial"/>
          <w:color w:val="111111"/>
          <w:sz w:val="20"/>
          <w:szCs w:val="20"/>
          <w:lang w:val="es-ES"/>
        </w:rPr>
      </w:pPr>
      <w:hyperlink r:id="rId19" w:history="1">
        <w:r w:rsidR="002C6355" w:rsidRPr="002D7031">
          <w:rPr>
            <w:rFonts w:ascii="Arial" w:hAnsi="Arial" w:cs="Arial"/>
            <w:color w:val="0695D6"/>
            <w:sz w:val="20"/>
            <w:szCs w:val="20"/>
            <w:u w:val="single"/>
            <w:lang w:val="es-ES"/>
          </w:rPr>
          <w:t>Hacemos Futuro</w:t>
        </w:r>
      </w:hyperlink>
      <w:r w:rsidR="002C6355" w:rsidRPr="002D7031">
        <w:rPr>
          <w:rFonts w:ascii="Arial" w:hAnsi="Arial" w:cs="Arial"/>
          <w:color w:val="111111"/>
          <w:sz w:val="20"/>
          <w:szCs w:val="20"/>
          <w:lang w:val="es-ES"/>
        </w:rPr>
        <w:t>; A través de este programa podés terminar tus estudios primarios y secundarios, capacitarte en oficios y lograr autonomía económica.</w:t>
      </w:r>
    </w:p>
    <w:p w14:paraId="3D4D3905" w14:textId="77777777" w:rsidR="002C6355" w:rsidRPr="002D7031" w:rsidRDefault="00CD6A9C" w:rsidP="009A68CD">
      <w:pPr>
        <w:pStyle w:val="NormalWeb"/>
        <w:numPr>
          <w:ilvl w:val="0"/>
          <w:numId w:val="4"/>
        </w:numPr>
        <w:spacing w:after="0" w:line="360" w:lineRule="auto"/>
        <w:jc w:val="both"/>
        <w:rPr>
          <w:rFonts w:ascii="Arial" w:hAnsi="Arial" w:cs="Arial"/>
          <w:color w:val="111111"/>
          <w:sz w:val="20"/>
          <w:szCs w:val="20"/>
          <w:lang w:val="es-ES"/>
        </w:rPr>
      </w:pPr>
      <w:hyperlink r:id="rId20" w:history="1">
        <w:r w:rsidR="002C6355" w:rsidRPr="002D7031">
          <w:rPr>
            <w:rFonts w:ascii="Arial" w:hAnsi="Arial" w:cs="Arial"/>
            <w:color w:val="0695D6"/>
            <w:sz w:val="20"/>
            <w:szCs w:val="20"/>
            <w:u w:val="single"/>
            <w:lang w:val="es-ES"/>
          </w:rPr>
          <w:t>Plan 111mil</w:t>
        </w:r>
      </w:hyperlink>
      <w:r w:rsidR="002C6355" w:rsidRPr="002D7031">
        <w:rPr>
          <w:rFonts w:ascii="Arial" w:hAnsi="Arial" w:cs="Arial"/>
          <w:color w:val="111111"/>
          <w:sz w:val="20"/>
          <w:szCs w:val="20"/>
          <w:lang w:val="es-ES"/>
        </w:rPr>
        <w:t>: Se trata de un plan nacional que busca formar programadores, profesionales y emprendedores, para cubrir la demanda laboral de las industrias basadas en el conocimiento, uno de los sectores que más crece y exporta en Argentina.</w:t>
      </w:r>
    </w:p>
    <w:p w14:paraId="56914C68" w14:textId="77777777" w:rsidR="002C6355" w:rsidRPr="002D7031" w:rsidRDefault="00CD6A9C" w:rsidP="009A68CD">
      <w:pPr>
        <w:pStyle w:val="NormalWeb"/>
        <w:numPr>
          <w:ilvl w:val="0"/>
          <w:numId w:val="4"/>
        </w:numPr>
        <w:spacing w:after="0" w:line="360" w:lineRule="auto"/>
        <w:jc w:val="both"/>
        <w:rPr>
          <w:rFonts w:ascii="Arial" w:hAnsi="Arial" w:cs="Arial"/>
          <w:color w:val="111111"/>
          <w:sz w:val="20"/>
          <w:szCs w:val="20"/>
          <w:lang w:val="es-ES"/>
        </w:rPr>
      </w:pPr>
      <w:hyperlink r:id="rId21" w:history="1">
        <w:r w:rsidR="002C6355" w:rsidRPr="002D7031">
          <w:rPr>
            <w:rFonts w:ascii="Arial" w:hAnsi="Arial" w:cs="Arial"/>
            <w:color w:val="0695D6"/>
            <w:sz w:val="20"/>
            <w:szCs w:val="20"/>
            <w:u w:val="single"/>
            <w:lang w:val="es-ES"/>
          </w:rPr>
          <w:t>Estudiar computación</w:t>
        </w:r>
      </w:hyperlink>
      <w:r w:rsidR="002C6355" w:rsidRPr="002D7031">
        <w:rPr>
          <w:rFonts w:ascii="Arial" w:hAnsi="Arial" w:cs="Arial"/>
          <w:color w:val="111111"/>
          <w:sz w:val="20"/>
          <w:szCs w:val="20"/>
          <w:lang w:val="es-ES"/>
        </w:rPr>
        <w:t>: Consultá el sitio que recopila toda la información disponible sobre carreras informáticas en nuestro país.</w:t>
      </w:r>
    </w:p>
    <w:p w14:paraId="1F2D1896" w14:textId="77777777" w:rsidR="002C6355" w:rsidRPr="002D7031" w:rsidRDefault="00CD6A9C" w:rsidP="009A68CD">
      <w:pPr>
        <w:pStyle w:val="NormalWeb"/>
        <w:numPr>
          <w:ilvl w:val="0"/>
          <w:numId w:val="4"/>
        </w:numPr>
        <w:spacing w:after="0" w:line="360" w:lineRule="auto"/>
        <w:jc w:val="both"/>
        <w:rPr>
          <w:rFonts w:ascii="Arial" w:hAnsi="Arial" w:cs="Arial"/>
          <w:color w:val="111111"/>
          <w:sz w:val="20"/>
          <w:szCs w:val="20"/>
          <w:lang w:val="es-ES"/>
        </w:rPr>
      </w:pPr>
      <w:hyperlink r:id="rId22" w:history="1">
        <w:r w:rsidR="002C6355" w:rsidRPr="002D7031">
          <w:rPr>
            <w:rFonts w:ascii="Arial" w:hAnsi="Arial" w:cs="Arial"/>
            <w:color w:val="0695D6"/>
            <w:sz w:val="20"/>
            <w:szCs w:val="20"/>
            <w:u w:val="single"/>
            <w:lang w:val="es-ES"/>
          </w:rPr>
          <w:t>Nanotecnólogos por un día</w:t>
        </w:r>
      </w:hyperlink>
      <w:r w:rsidR="002C6355" w:rsidRPr="002D7031">
        <w:rPr>
          <w:rFonts w:ascii="Arial" w:hAnsi="Arial" w:cs="Arial"/>
          <w:color w:val="111111"/>
          <w:sz w:val="20"/>
          <w:szCs w:val="20"/>
          <w:lang w:val="es-ES"/>
        </w:rPr>
        <w:t>: Si tenés interés por la ciencia y la tecnología, especialmente por la nanotecnología y sos alumno de la secundaria, inscribite y presentá tu idea.</w:t>
      </w:r>
    </w:p>
    <w:p w14:paraId="40F93F39" w14:textId="7E1159D4" w:rsidR="000C3B3E" w:rsidRPr="002D7031" w:rsidRDefault="000C3B3E" w:rsidP="009A68CD">
      <w:pPr>
        <w:spacing w:after="0" w:line="360" w:lineRule="auto"/>
        <w:jc w:val="both"/>
        <w:rPr>
          <w:rFonts w:ascii="Arial" w:hAnsi="Arial" w:cs="Arial"/>
          <w:sz w:val="20"/>
          <w:szCs w:val="20"/>
        </w:rPr>
      </w:pPr>
      <w:r w:rsidRPr="002D7031">
        <w:rPr>
          <w:rFonts w:ascii="Arial" w:hAnsi="Arial" w:cs="Arial"/>
          <w:sz w:val="20"/>
          <w:szCs w:val="20"/>
        </w:rPr>
        <w:br w:type="page"/>
      </w:r>
    </w:p>
    <w:p w14:paraId="6AFA8642" w14:textId="03E0EF10" w:rsidR="000C3B3E" w:rsidRPr="002D7031" w:rsidRDefault="000C3B3E" w:rsidP="002D7031">
      <w:pPr>
        <w:autoSpaceDE w:val="0"/>
        <w:autoSpaceDN w:val="0"/>
        <w:adjustRightInd w:val="0"/>
        <w:spacing w:after="0" w:line="360" w:lineRule="auto"/>
        <w:jc w:val="right"/>
        <w:rPr>
          <w:rFonts w:ascii="Arial" w:hAnsi="Arial" w:cs="Arial"/>
          <w:b/>
          <w:sz w:val="20"/>
          <w:szCs w:val="20"/>
        </w:rPr>
      </w:pPr>
      <w:r w:rsidRPr="002D7031">
        <w:rPr>
          <w:rFonts w:ascii="Arial" w:hAnsi="Arial" w:cs="Arial"/>
          <w:b/>
          <w:sz w:val="20"/>
          <w:szCs w:val="20"/>
        </w:rPr>
        <w:lastRenderedPageBreak/>
        <w:t>Anexo II</w:t>
      </w:r>
    </w:p>
    <w:p w14:paraId="4B48E79C" w14:textId="2490E3EF" w:rsidR="000C3B3E" w:rsidRPr="002D7031" w:rsidRDefault="000C3B3E" w:rsidP="009A68CD">
      <w:pPr>
        <w:spacing w:after="0" w:line="360" w:lineRule="auto"/>
        <w:jc w:val="both"/>
        <w:rPr>
          <w:rFonts w:ascii="Arial" w:hAnsi="Arial" w:cs="Arial"/>
          <w:sz w:val="20"/>
          <w:szCs w:val="20"/>
        </w:rPr>
      </w:pPr>
      <w:r w:rsidRPr="002D7031">
        <w:rPr>
          <w:rFonts w:ascii="Arial" w:hAnsi="Arial" w:cs="Arial"/>
          <w:sz w:val="20"/>
          <w:szCs w:val="20"/>
        </w:rPr>
        <w:t xml:space="preserve">El </w:t>
      </w:r>
      <w:r w:rsidRPr="002D7031">
        <w:rPr>
          <w:rFonts w:ascii="Arial" w:hAnsi="Arial" w:cs="Arial"/>
          <w:b/>
          <w:sz w:val="20"/>
          <w:szCs w:val="20"/>
        </w:rPr>
        <w:t>Ministerio de Educación de la República Argentina</w:t>
      </w:r>
      <w:r w:rsidRPr="002D7031">
        <w:rPr>
          <w:rFonts w:ascii="Arial" w:hAnsi="Arial" w:cs="Arial"/>
          <w:sz w:val="20"/>
          <w:szCs w:val="20"/>
        </w:rPr>
        <w:t>, tiene beneficios, programas y becas, pero en ningún caso está contemplada la ayuda para el estudiante que desea estudiar el terciario o carrera de grado.</w:t>
      </w:r>
    </w:p>
    <w:p w14:paraId="46EA1E9E" w14:textId="77777777" w:rsidR="000C3B3E" w:rsidRPr="002D7031" w:rsidRDefault="000C3B3E" w:rsidP="009A68CD">
      <w:pPr>
        <w:spacing w:after="0" w:line="360" w:lineRule="auto"/>
        <w:jc w:val="both"/>
        <w:rPr>
          <w:rFonts w:ascii="Arial" w:hAnsi="Arial" w:cs="Arial"/>
          <w:sz w:val="20"/>
          <w:szCs w:val="20"/>
          <w:lang w:val="es-ES"/>
        </w:rPr>
      </w:pPr>
      <w:r w:rsidRPr="002D7031">
        <w:rPr>
          <w:rFonts w:ascii="Arial" w:hAnsi="Arial" w:cs="Arial"/>
          <w:sz w:val="20"/>
          <w:szCs w:val="20"/>
          <w:lang w:val="es-ES"/>
        </w:rPr>
        <w:t>Como se puede reflejar, es un campo que no está cubierto en el País, existiendo productos similares, pero no para el público al cual queremos llegar. Algunas propuestas similares s</w:t>
      </w:r>
      <w:r w:rsidRPr="002D7031">
        <w:rPr>
          <w:rFonts w:ascii="Arial" w:hAnsi="Arial" w:cs="Arial"/>
          <w:sz w:val="20"/>
          <w:szCs w:val="20"/>
        </w:rPr>
        <w:t>e encuentran operando con éxito en toda Latinoamérica o el 90%, en Norteamérica y en Europa. Por lo tanto, es totalmente viable y evidentemente funciona.</w:t>
      </w:r>
    </w:p>
    <w:p w14:paraId="1EA57029" w14:textId="77777777" w:rsidR="000C3B3E" w:rsidRPr="002D7031" w:rsidRDefault="000C3B3E" w:rsidP="009A68CD">
      <w:pPr>
        <w:spacing w:after="0" w:line="360" w:lineRule="auto"/>
        <w:jc w:val="both"/>
        <w:rPr>
          <w:rFonts w:ascii="Arial" w:hAnsi="Arial" w:cs="Arial"/>
          <w:sz w:val="20"/>
          <w:szCs w:val="20"/>
        </w:rPr>
      </w:pPr>
      <w:r w:rsidRPr="002D7031">
        <w:rPr>
          <w:rFonts w:ascii="Arial" w:hAnsi="Arial" w:cs="Arial"/>
          <w:sz w:val="20"/>
          <w:szCs w:val="20"/>
        </w:rPr>
        <w:t>Objetivo una plataforma en la cual debe exponer su proyecto de futuro), el otorgamiento del mismo (saldo faltante a cubrir por el BPN), tarjeta de estudiante con beneficios durante su periodo de cursado, artículos de interés (publicaciones), productos y servicios para el mismo (ver segmento SIPE o Segmento Estudiante Universitario), bolsa de trabajo (donde se publican nombres, carreras, rendimiento académico, correo electrónico de contacto, entre otros).</w:t>
      </w:r>
    </w:p>
    <w:p w14:paraId="4BCCA9CA" w14:textId="77777777" w:rsidR="000C3B3E" w:rsidRPr="002D7031" w:rsidRDefault="000C3B3E" w:rsidP="009A68CD">
      <w:pPr>
        <w:autoSpaceDE w:val="0"/>
        <w:autoSpaceDN w:val="0"/>
        <w:spacing w:after="0" w:line="360" w:lineRule="auto"/>
        <w:jc w:val="both"/>
        <w:rPr>
          <w:rFonts w:ascii="Arial" w:hAnsi="Arial" w:cs="Arial"/>
          <w:sz w:val="20"/>
          <w:szCs w:val="20"/>
          <w:lang w:eastAsia="es-AR"/>
        </w:rPr>
      </w:pPr>
      <w:r w:rsidRPr="002D7031">
        <w:rPr>
          <w:rFonts w:ascii="Arial" w:hAnsi="Arial" w:cs="Arial"/>
          <w:sz w:val="20"/>
          <w:szCs w:val="20"/>
          <w:lang w:eastAsia="es-AR"/>
        </w:rPr>
        <w:t>Si logramos implementar la Solución Integral con alguna de las alianzas mencionadas anteriormente, podríamos expresar que al financiar la educación superior y quienes acceden a ella. Es destino final podría tener un impacto redistributivo y por consiguiente impulsa la movilidad social.</w:t>
      </w:r>
    </w:p>
    <w:p w14:paraId="7AB0272D" w14:textId="77777777" w:rsidR="002C6355" w:rsidRPr="002D7031" w:rsidRDefault="002C6355" w:rsidP="009A68CD">
      <w:pPr>
        <w:autoSpaceDE w:val="0"/>
        <w:autoSpaceDN w:val="0"/>
        <w:adjustRightInd w:val="0"/>
        <w:spacing w:after="0" w:line="360" w:lineRule="auto"/>
        <w:jc w:val="both"/>
        <w:rPr>
          <w:rFonts w:ascii="Arial" w:hAnsi="Arial" w:cs="Arial"/>
          <w:sz w:val="20"/>
          <w:szCs w:val="20"/>
        </w:rPr>
      </w:pPr>
    </w:p>
    <w:sectPr w:rsidR="002C6355" w:rsidRPr="002D7031">
      <w:footerReference w:type="default" r:id="rId2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agnaro, Romina Valeria" w:date="2018-09-12T11:11:00Z" w:initials="SRV">
    <w:p w14:paraId="7307FEE2" w14:textId="77777777" w:rsidR="006B78CC" w:rsidRDefault="006B78CC" w:rsidP="006B78CC">
      <w:pPr>
        <w:pStyle w:val="Textocomentario"/>
      </w:pPr>
      <w:r>
        <w:rPr>
          <w:rStyle w:val="Refdecomentario"/>
        </w:rPr>
        <w:annotationRef/>
      </w:r>
      <w:r>
        <w:t>Agregar información, estadísticas, motivos, factores</w:t>
      </w:r>
    </w:p>
  </w:comment>
  <w:comment w:id="4" w:author="Stagnaro, Romina Valeria" w:date="2018-09-12T11:49:00Z" w:initials="SRV">
    <w:p w14:paraId="25D4FE52" w14:textId="77777777" w:rsidR="00F35B09" w:rsidRDefault="00F35B09" w:rsidP="00F35B09">
      <w:pPr>
        <w:pStyle w:val="Textocomentario"/>
      </w:pPr>
      <w:r>
        <w:rPr>
          <w:rStyle w:val="Refdecomentario"/>
        </w:rPr>
        <w:annotationRef/>
      </w:r>
      <w:r>
        <w:t>Micrositio en la WEB</w:t>
      </w:r>
    </w:p>
  </w:comment>
  <w:comment w:id="5" w:author="Stagnaro, Romina Valeria" w:date="2018-09-12T11:51:00Z" w:initials="SRV">
    <w:p w14:paraId="772D4CA1" w14:textId="77777777" w:rsidR="00F35B09" w:rsidRDefault="00F35B09" w:rsidP="00F35B09">
      <w:pPr>
        <w:pStyle w:val="Textocomentario"/>
      </w:pPr>
      <w:r>
        <w:rPr>
          <w:rStyle w:val="Refdecomentario"/>
        </w:rPr>
        <w:annotationRef/>
      </w:r>
      <w:r>
        <w:t>Resolverlo con acuerdos, como lo relacionamos con el objetivo del banco.</w:t>
      </w:r>
    </w:p>
  </w:comment>
  <w:comment w:id="3" w:author="Stagnaro, Romina Valeria" w:date="2018-09-12T11:30:00Z" w:initials="SRV">
    <w:p w14:paraId="0C5BD3D9" w14:textId="6227686E" w:rsidR="005C4530" w:rsidRDefault="005C4530">
      <w:pPr>
        <w:pStyle w:val="Textocomentario"/>
      </w:pPr>
      <w:r>
        <w:rPr>
          <w:rStyle w:val="Refdecomentario"/>
        </w:rPr>
        <w:annotationRef/>
      </w:r>
      <w:r>
        <w:t xml:space="preserve">Decirlo </w:t>
      </w:r>
      <w:r w:rsidR="00A1527D">
        <w:t>más</w:t>
      </w:r>
      <w:r>
        <w:t xml:space="preserve"> simple</w:t>
      </w:r>
      <w:r w:rsidR="00A1527D">
        <w:t>, directamente cual es la solución y además lo de las alianzas estratégicas como un plus. Diferenciar el producto básico del aumentado</w:t>
      </w:r>
    </w:p>
  </w:comment>
  <w:comment w:id="6" w:author="Stagnaro, Romina Valeria" w:date="2018-09-12T11:47:00Z" w:initials="SRV">
    <w:p w14:paraId="6EC759FF" w14:textId="1F316F38" w:rsidR="00A1527D" w:rsidRDefault="00A1527D">
      <w:pPr>
        <w:pStyle w:val="Textocomentario"/>
      </w:pPr>
      <w:r>
        <w:rPr>
          <w:rStyle w:val="Refdecomentario"/>
        </w:rPr>
        <w:annotationRef/>
      </w:r>
      <w:r>
        <w:t>Explicar detalladamente cómo es, para que las alianzas</w:t>
      </w:r>
    </w:p>
  </w:comment>
  <w:comment w:id="7" w:author="Stagnaro, Romina Valeria" w:date="2018-09-12T11:45:00Z" w:initials="SRV">
    <w:p w14:paraId="0719A4FD" w14:textId="10494722" w:rsidR="00A1527D" w:rsidRDefault="00A1527D">
      <w:pPr>
        <w:pStyle w:val="Textocomentario"/>
      </w:pPr>
      <w:r>
        <w:rPr>
          <w:rStyle w:val="Refdecomentario"/>
        </w:rPr>
        <w:annotationRef/>
      </w:r>
      <w:r>
        <w:t>Revisar redacción</w:t>
      </w:r>
    </w:p>
  </w:comment>
  <w:comment w:id="8" w:author="Stagnaro, Romina Valeria" w:date="2018-09-12T11:45:00Z" w:initials="SRV">
    <w:p w14:paraId="55F4088B" w14:textId="793488A4" w:rsidR="00A1527D" w:rsidRDefault="00A1527D">
      <w:pPr>
        <w:pStyle w:val="Textocomentario"/>
      </w:pPr>
      <w:r>
        <w:rPr>
          <w:rStyle w:val="Refdecomentario"/>
        </w:rPr>
        <w:annotationRef/>
      </w:r>
      <w:r>
        <w:t>Ver mayúsculas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7FEE2" w15:done="0"/>
  <w15:commentEx w15:paraId="25D4FE52" w15:done="0"/>
  <w15:commentEx w15:paraId="772D4CA1" w15:done="0"/>
  <w15:commentEx w15:paraId="0C5BD3D9" w15:done="0"/>
  <w15:commentEx w15:paraId="6EC759FF" w15:done="0"/>
  <w15:commentEx w15:paraId="0719A4FD" w15:done="0"/>
  <w15:commentEx w15:paraId="55F408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B990C" w14:textId="77777777" w:rsidR="00E64A2F" w:rsidRDefault="00E64A2F" w:rsidP="00CA176B">
      <w:pPr>
        <w:spacing w:after="0" w:line="240" w:lineRule="auto"/>
      </w:pPr>
      <w:r>
        <w:separator/>
      </w:r>
    </w:p>
  </w:endnote>
  <w:endnote w:type="continuationSeparator" w:id="0">
    <w:p w14:paraId="420F044B" w14:textId="77777777" w:rsidR="00E64A2F" w:rsidRDefault="00E64A2F" w:rsidP="00CA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063140269"/>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2875602D" w14:textId="30EA28F8" w:rsidR="00642509" w:rsidRPr="00642509" w:rsidRDefault="00642509" w:rsidP="00642509">
            <w:pPr>
              <w:pStyle w:val="Piedepgina"/>
              <w:jc w:val="right"/>
              <w:rPr>
                <w:sz w:val="16"/>
                <w:szCs w:val="16"/>
              </w:rPr>
            </w:pPr>
            <w:r w:rsidRPr="00642509">
              <w:rPr>
                <w:sz w:val="16"/>
                <w:szCs w:val="16"/>
                <w:lang w:val="es-ES"/>
              </w:rPr>
              <w:t xml:space="preserve">Página </w:t>
            </w:r>
            <w:r w:rsidRPr="00642509">
              <w:rPr>
                <w:b/>
                <w:bCs/>
                <w:sz w:val="16"/>
                <w:szCs w:val="16"/>
              </w:rPr>
              <w:fldChar w:fldCharType="begin"/>
            </w:r>
            <w:r w:rsidRPr="00642509">
              <w:rPr>
                <w:b/>
                <w:bCs/>
                <w:sz w:val="16"/>
                <w:szCs w:val="16"/>
              </w:rPr>
              <w:instrText>PAGE</w:instrText>
            </w:r>
            <w:r w:rsidRPr="00642509">
              <w:rPr>
                <w:b/>
                <w:bCs/>
                <w:sz w:val="16"/>
                <w:szCs w:val="16"/>
              </w:rPr>
              <w:fldChar w:fldCharType="separate"/>
            </w:r>
            <w:r w:rsidR="002D7031">
              <w:rPr>
                <w:b/>
                <w:bCs/>
                <w:noProof/>
                <w:sz w:val="16"/>
                <w:szCs w:val="16"/>
              </w:rPr>
              <w:t>1</w:t>
            </w:r>
            <w:r w:rsidRPr="00642509">
              <w:rPr>
                <w:b/>
                <w:bCs/>
                <w:sz w:val="16"/>
                <w:szCs w:val="16"/>
              </w:rPr>
              <w:fldChar w:fldCharType="end"/>
            </w:r>
            <w:r w:rsidRPr="00642509">
              <w:rPr>
                <w:sz w:val="16"/>
                <w:szCs w:val="16"/>
                <w:lang w:val="es-ES"/>
              </w:rPr>
              <w:t xml:space="preserve"> de </w:t>
            </w:r>
            <w:r w:rsidRPr="00642509">
              <w:rPr>
                <w:b/>
                <w:bCs/>
                <w:sz w:val="16"/>
                <w:szCs w:val="16"/>
              </w:rPr>
              <w:fldChar w:fldCharType="begin"/>
            </w:r>
            <w:r w:rsidRPr="00642509">
              <w:rPr>
                <w:b/>
                <w:bCs/>
                <w:sz w:val="16"/>
                <w:szCs w:val="16"/>
              </w:rPr>
              <w:instrText>NUMPAGES</w:instrText>
            </w:r>
            <w:r w:rsidRPr="00642509">
              <w:rPr>
                <w:b/>
                <w:bCs/>
                <w:sz w:val="16"/>
                <w:szCs w:val="16"/>
              </w:rPr>
              <w:fldChar w:fldCharType="separate"/>
            </w:r>
            <w:r w:rsidR="002D7031">
              <w:rPr>
                <w:b/>
                <w:bCs/>
                <w:noProof/>
                <w:sz w:val="16"/>
                <w:szCs w:val="16"/>
              </w:rPr>
              <w:t>8</w:t>
            </w:r>
            <w:r w:rsidRPr="0064250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7A27B" w14:textId="77777777" w:rsidR="00E64A2F" w:rsidRDefault="00E64A2F" w:rsidP="00CA176B">
      <w:pPr>
        <w:spacing w:after="0" w:line="240" w:lineRule="auto"/>
      </w:pPr>
      <w:r>
        <w:separator/>
      </w:r>
    </w:p>
  </w:footnote>
  <w:footnote w:type="continuationSeparator" w:id="0">
    <w:p w14:paraId="7294D59D" w14:textId="77777777" w:rsidR="00E64A2F" w:rsidRDefault="00E64A2F" w:rsidP="00CA1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4C7B"/>
    <w:multiLevelType w:val="hybridMultilevel"/>
    <w:tmpl w:val="821835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530105"/>
    <w:multiLevelType w:val="hybridMultilevel"/>
    <w:tmpl w:val="79E272F6"/>
    <w:lvl w:ilvl="0" w:tplc="AE02F98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C2925"/>
    <w:multiLevelType w:val="hybridMultilevel"/>
    <w:tmpl w:val="58029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AF165A"/>
    <w:multiLevelType w:val="multilevel"/>
    <w:tmpl w:val="6C3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95F17"/>
    <w:multiLevelType w:val="hybridMultilevel"/>
    <w:tmpl w:val="82A0C0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3716C2"/>
    <w:multiLevelType w:val="hybridMultilevel"/>
    <w:tmpl w:val="6952D72A"/>
    <w:lvl w:ilvl="0" w:tplc="AE02F98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DF77BF"/>
    <w:multiLevelType w:val="hybridMultilevel"/>
    <w:tmpl w:val="280228CC"/>
    <w:lvl w:ilvl="0" w:tplc="4EEE9AC0">
      <w:numFmt w:val="bullet"/>
      <w:lvlText w:val=""/>
      <w:lvlJc w:val="left"/>
      <w:pPr>
        <w:ind w:left="720" w:hanging="360"/>
      </w:pPr>
      <w:rPr>
        <w:rFonts w:ascii="Symbol" w:eastAsiaTheme="minorHAnsi" w:hAnsi="Symbol" w:cstheme="minorHAns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37E74FA"/>
    <w:multiLevelType w:val="hybridMultilevel"/>
    <w:tmpl w:val="D1846B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5052FED"/>
    <w:multiLevelType w:val="hybridMultilevel"/>
    <w:tmpl w:val="BA92035A"/>
    <w:lvl w:ilvl="0" w:tplc="1644ADA8">
      <w:numFmt w:val="bullet"/>
      <w:lvlText w:val=""/>
      <w:lvlJc w:val="left"/>
      <w:pPr>
        <w:ind w:left="720" w:hanging="360"/>
      </w:pPr>
      <w:rPr>
        <w:rFonts w:ascii="Symbol" w:eastAsiaTheme="minorHAnsi" w:hAnsi="Symbol" w:cs="Arial" w:hint="default"/>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5070FD2"/>
    <w:multiLevelType w:val="hybridMultilevel"/>
    <w:tmpl w:val="06D4633E"/>
    <w:lvl w:ilvl="0" w:tplc="7DE8BFC8">
      <w:start w:val="2"/>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59A0424"/>
    <w:multiLevelType w:val="hybridMultilevel"/>
    <w:tmpl w:val="323EC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88A4C8E"/>
    <w:multiLevelType w:val="hybridMultilevel"/>
    <w:tmpl w:val="3C04B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A9764BF"/>
    <w:multiLevelType w:val="hybridMultilevel"/>
    <w:tmpl w:val="4E44DFBE"/>
    <w:lvl w:ilvl="0" w:tplc="BDBC7A7C">
      <w:numFmt w:val="bullet"/>
      <w:lvlText w:val="-"/>
      <w:lvlJc w:val="left"/>
      <w:pPr>
        <w:ind w:left="720" w:hanging="360"/>
      </w:pPr>
      <w:rPr>
        <w:rFonts w:ascii="Courier New" w:eastAsia="Calibri"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6CBA6E3D"/>
    <w:multiLevelType w:val="hybridMultilevel"/>
    <w:tmpl w:val="EF8EAF36"/>
    <w:lvl w:ilvl="0" w:tplc="2C0A000F">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730F57C0"/>
    <w:multiLevelType w:val="hybridMultilevel"/>
    <w:tmpl w:val="692AF6C0"/>
    <w:lvl w:ilvl="0" w:tplc="AE02F98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D64656"/>
    <w:multiLevelType w:val="hybridMultilevel"/>
    <w:tmpl w:val="0DBE82D6"/>
    <w:lvl w:ilvl="0" w:tplc="AE02F98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4"/>
  </w:num>
  <w:num w:numId="5">
    <w:abstractNumId w:val="0"/>
  </w:num>
  <w:num w:numId="6">
    <w:abstractNumId w:val="1"/>
  </w:num>
  <w:num w:numId="7">
    <w:abstractNumId w:val="15"/>
  </w:num>
  <w:num w:numId="8">
    <w:abstractNumId w:val="14"/>
  </w:num>
  <w:num w:numId="9">
    <w:abstractNumId w:val="5"/>
  </w:num>
  <w:num w:numId="10">
    <w:abstractNumId w:val="2"/>
  </w:num>
  <w:num w:numId="11">
    <w:abstractNumId w:val="11"/>
  </w:num>
  <w:num w:numId="12">
    <w:abstractNumId w:val="7"/>
  </w:num>
  <w:num w:numId="13">
    <w:abstractNumId w:val="13"/>
  </w:num>
  <w:num w:numId="14">
    <w:abstractNumId w:val="9"/>
  </w:num>
  <w:num w:numId="15">
    <w:abstractNumId w:val="6"/>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gnaro, Romina Valeria">
    <w15:presenceInfo w15:providerId="AD" w15:userId="S-1-5-21-1601526743-1594623869-622671684-9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E3"/>
    <w:rsid w:val="000508D8"/>
    <w:rsid w:val="00055A77"/>
    <w:rsid w:val="00073434"/>
    <w:rsid w:val="000776A0"/>
    <w:rsid w:val="000967D0"/>
    <w:rsid w:val="000A1700"/>
    <w:rsid w:val="000C3B3E"/>
    <w:rsid w:val="000C5DB6"/>
    <w:rsid w:val="000E7D33"/>
    <w:rsid w:val="001316E1"/>
    <w:rsid w:val="001440FF"/>
    <w:rsid w:val="00157AF7"/>
    <w:rsid w:val="0019605D"/>
    <w:rsid w:val="001A0232"/>
    <w:rsid w:val="001B4895"/>
    <w:rsid w:val="001C15C7"/>
    <w:rsid w:val="001C435F"/>
    <w:rsid w:val="001D5F0B"/>
    <w:rsid w:val="0023009A"/>
    <w:rsid w:val="00244F8F"/>
    <w:rsid w:val="002574B7"/>
    <w:rsid w:val="00272D53"/>
    <w:rsid w:val="002812F8"/>
    <w:rsid w:val="0028206A"/>
    <w:rsid w:val="00293D2E"/>
    <w:rsid w:val="002A46F0"/>
    <w:rsid w:val="002B5872"/>
    <w:rsid w:val="002C6355"/>
    <w:rsid w:val="002D49E2"/>
    <w:rsid w:val="002D7031"/>
    <w:rsid w:val="002E33EE"/>
    <w:rsid w:val="002F73DD"/>
    <w:rsid w:val="00313B57"/>
    <w:rsid w:val="0034488D"/>
    <w:rsid w:val="00344DC7"/>
    <w:rsid w:val="003530F3"/>
    <w:rsid w:val="00371BED"/>
    <w:rsid w:val="00372217"/>
    <w:rsid w:val="00394BB5"/>
    <w:rsid w:val="00396E5B"/>
    <w:rsid w:val="003A1158"/>
    <w:rsid w:val="003A5D58"/>
    <w:rsid w:val="003B5062"/>
    <w:rsid w:val="003B5B48"/>
    <w:rsid w:val="003C7BBB"/>
    <w:rsid w:val="003D10DA"/>
    <w:rsid w:val="003D3695"/>
    <w:rsid w:val="00430BE4"/>
    <w:rsid w:val="004467B5"/>
    <w:rsid w:val="00470360"/>
    <w:rsid w:val="00477E94"/>
    <w:rsid w:val="00485935"/>
    <w:rsid w:val="004C2BBE"/>
    <w:rsid w:val="004C71C5"/>
    <w:rsid w:val="004F6DB3"/>
    <w:rsid w:val="0050556F"/>
    <w:rsid w:val="00544C38"/>
    <w:rsid w:val="00544E53"/>
    <w:rsid w:val="0057664C"/>
    <w:rsid w:val="005A0528"/>
    <w:rsid w:val="005C10B7"/>
    <w:rsid w:val="005C4530"/>
    <w:rsid w:val="005E00FB"/>
    <w:rsid w:val="005E2984"/>
    <w:rsid w:val="006045CA"/>
    <w:rsid w:val="00616130"/>
    <w:rsid w:val="00642509"/>
    <w:rsid w:val="00656A88"/>
    <w:rsid w:val="00684251"/>
    <w:rsid w:val="006903F0"/>
    <w:rsid w:val="006B356F"/>
    <w:rsid w:val="006B6AF3"/>
    <w:rsid w:val="006B78CC"/>
    <w:rsid w:val="006C0882"/>
    <w:rsid w:val="006C3E6D"/>
    <w:rsid w:val="006E040D"/>
    <w:rsid w:val="00705CDE"/>
    <w:rsid w:val="007246FE"/>
    <w:rsid w:val="00737FE3"/>
    <w:rsid w:val="007607A7"/>
    <w:rsid w:val="00780ED6"/>
    <w:rsid w:val="00796E37"/>
    <w:rsid w:val="007A64C5"/>
    <w:rsid w:val="007B144E"/>
    <w:rsid w:val="007B7D58"/>
    <w:rsid w:val="007C3258"/>
    <w:rsid w:val="0080294E"/>
    <w:rsid w:val="00804EA9"/>
    <w:rsid w:val="00820D07"/>
    <w:rsid w:val="008426A8"/>
    <w:rsid w:val="008447C5"/>
    <w:rsid w:val="00871FF7"/>
    <w:rsid w:val="0089280C"/>
    <w:rsid w:val="008A5B81"/>
    <w:rsid w:val="008A7436"/>
    <w:rsid w:val="00906EA2"/>
    <w:rsid w:val="009072CE"/>
    <w:rsid w:val="0092031C"/>
    <w:rsid w:val="00925B45"/>
    <w:rsid w:val="009722B1"/>
    <w:rsid w:val="0097449C"/>
    <w:rsid w:val="00983D20"/>
    <w:rsid w:val="00984674"/>
    <w:rsid w:val="009A68CD"/>
    <w:rsid w:val="009C4DE0"/>
    <w:rsid w:val="009D1A32"/>
    <w:rsid w:val="009E3326"/>
    <w:rsid w:val="009F5061"/>
    <w:rsid w:val="00A01366"/>
    <w:rsid w:val="00A12BB3"/>
    <w:rsid w:val="00A1527D"/>
    <w:rsid w:val="00A223DE"/>
    <w:rsid w:val="00A42B1F"/>
    <w:rsid w:val="00A93518"/>
    <w:rsid w:val="00A964ED"/>
    <w:rsid w:val="00AC1F56"/>
    <w:rsid w:val="00AC4477"/>
    <w:rsid w:val="00AD00EA"/>
    <w:rsid w:val="00B34736"/>
    <w:rsid w:val="00B66E75"/>
    <w:rsid w:val="00BB70E4"/>
    <w:rsid w:val="00BC0656"/>
    <w:rsid w:val="00BC3ACE"/>
    <w:rsid w:val="00BF0E78"/>
    <w:rsid w:val="00BF7DE4"/>
    <w:rsid w:val="00C05E20"/>
    <w:rsid w:val="00C21CE2"/>
    <w:rsid w:val="00C92366"/>
    <w:rsid w:val="00CA176B"/>
    <w:rsid w:val="00CA4323"/>
    <w:rsid w:val="00CD5184"/>
    <w:rsid w:val="00CD6A9C"/>
    <w:rsid w:val="00CE391E"/>
    <w:rsid w:val="00CE50AA"/>
    <w:rsid w:val="00CF001C"/>
    <w:rsid w:val="00CF5455"/>
    <w:rsid w:val="00D139DC"/>
    <w:rsid w:val="00D32F63"/>
    <w:rsid w:val="00D35A10"/>
    <w:rsid w:val="00D60660"/>
    <w:rsid w:val="00DC217F"/>
    <w:rsid w:val="00DF61D9"/>
    <w:rsid w:val="00E03A5F"/>
    <w:rsid w:val="00E27A2D"/>
    <w:rsid w:val="00E54F19"/>
    <w:rsid w:val="00E56A1D"/>
    <w:rsid w:val="00E64A2F"/>
    <w:rsid w:val="00E70B4D"/>
    <w:rsid w:val="00E74980"/>
    <w:rsid w:val="00E9167A"/>
    <w:rsid w:val="00EC5661"/>
    <w:rsid w:val="00F00BAA"/>
    <w:rsid w:val="00F247A3"/>
    <w:rsid w:val="00F24DE3"/>
    <w:rsid w:val="00F35B09"/>
    <w:rsid w:val="00F812F9"/>
    <w:rsid w:val="00F925D7"/>
    <w:rsid w:val="00FB3D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768C"/>
  <w15:docId w15:val="{C17CD88A-1FF5-4E65-94CA-0DD86660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A7436"/>
    <w:pPr>
      <w:spacing w:before="120" w:after="120" w:line="240" w:lineRule="auto"/>
      <w:outlineLvl w:val="2"/>
    </w:pPr>
    <w:rPr>
      <w:rFonts w:ascii="inherit" w:eastAsia="Times New Roman" w:hAnsi="inherit" w:cs="Times New Roman"/>
      <w:b/>
      <w:bCs/>
      <w:sz w:val="36"/>
      <w:szCs w:val="36"/>
      <w:lang w:eastAsia="es-AR"/>
    </w:rPr>
  </w:style>
  <w:style w:type="paragraph" w:styleId="Ttulo5">
    <w:name w:val="heading 5"/>
    <w:basedOn w:val="Normal"/>
    <w:next w:val="Normal"/>
    <w:link w:val="Ttulo5Car"/>
    <w:uiPriority w:val="9"/>
    <w:semiHidden/>
    <w:unhideWhenUsed/>
    <w:qFormat/>
    <w:rsid w:val="008A743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DE3"/>
    <w:pPr>
      <w:spacing w:after="0" w:line="240" w:lineRule="auto"/>
      <w:ind w:left="720"/>
    </w:pPr>
    <w:rPr>
      <w:rFonts w:ascii="Times New Roman" w:hAnsi="Times New Roman" w:cs="Times New Roman"/>
      <w:sz w:val="24"/>
      <w:szCs w:val="24"/>
      <w:lang w:eastAsia="es-AR"/>
    </w:rPr>
  </w:style>
  <w:style w:type="character" w:styleId="Refdecomentario">
    <w:name w:val="annotation reference"/>
    <w:uiPriority w:val="99"/>
    <w:semiHidden/>
    <w:unhideWhenUsed/>
    <w:rsid w:val="00344DC7"/>
    <w:rPr>
      <w:sz w:val="16"/>
      <w:szCs w:val="16"/>
    </w:rPr>
  </w:style>
  <w:style w:type="paragraph" w:styleId="Textocomentario">
    <w:name w:val="annotation text"/>
    <w:basedOn w:val="Normal"/>
    <w:link w:val="TextocomentarioCar"/>
    <w:uiPriority w:val="99"/>
    <w:semiHidden/>
    <w:unhideWhenUsed/>
    <w:rsid w:val="00344DC7"/>
    <w:pPr>
      <w:spacing w:after="200" w:line="276"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344DC7"/>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344D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DC7"/>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722B1"/>
    <w:pPr>
      <w:spacing w:after="160" w:line="240" w:lineRule="auto"/>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9722B1"/>
    <w:rPr>
      <w:rFonts w:ascii="Calibri" w:eastAsia="Calibri" w:hAnsi="Calibri" w:cs="Times New Roman"/>
      <w:b/>
      <w:bCs/>
      <w:sz w:val="20"/>
      <w:szCs w:val="20"/>
    </w:rPr>
  </w:style>
  <w:style w:type="paragraph" w:styleId="Encabezado">
    <w:name w:val="header"/>
    <w:basedOn w:val="Normal"/>
    <w:link w:val="EncabezadoCar"/>
    <w:unhideWhenUsed/>
    <w:rsid w:val="00CA176B"/>
    <w:pPr>
      <w:tabs>
        <w:tab w:val="center" w:pos="4419"/>
        <w:tab w:val="right" w:pos="8838"/>
      </w:tabs>
      <w:spacing w:after="0" w:line="240" w:lineRule="auto"/>
    </w:pPr>
  </w:style>
  <w:style w:type="character" w:customStyle="1" w:styleId="EncabezadoCar">
    <w:name w:val="Encabezado Car"/>
    <w:basedOn w:val="Fuentedeprrafopredeter"/>
    <w:link w:val="Encabezado"/>
    <w:rsid w:val="00CA176B"/>
  </w:style>
  <w:style w:type="paragraph" w:styleId="Piedepgina">
    <w:name w:val="footer"/>
    <w:basedOn w:val="Normal"/>
    <w:link w:val="PiedepginaCar"/>
    <w:uiPriority w:val="99"/>
    <w:unhideWhenUsed/>
    <w:rsid w:val="00CA17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76B"/>
  </w:style>
  <w:style w:type="character" w:customStyle="1" w:styleId="Ttulo3Car">
    <w:name w:val="Título 3 Car"/>
    <w:basedOn w:val="Fuentedeprrafopredeter"/>
    <w:link w:val="Ttulo3"/>
    <w:uiPriority w:val="9"/>
    <w:rsid w:val="008A7436"/>
    <w:rPr>
      <w:rFonts w:ascii="inherit" w:eastAsia="Times New Roman" w:hAnsi="inherit" w:cs="Times New Roman"/>
      <w:b/>
      <w:bCs/>
      <w:sz w:val="36"/>
      <w:szCs w:val="36"/>
      <w:lang w:eastAsia="es-AR"/>
    </w:rPr>
  </w:style>
  <w:style w:type="character" w:customStyle="1" w:styleId="Ttulo5Car">
    <w:name w:val="Título 5 Car"/>
    <w:basedOn w:val="Fuentedeprrafopredeter"/>
    <w:link w:val="Ttulo5"/>
    <w:uiPriority w:val="9"/>
    <w:semiHidden/>
    <w:rsid w:val="008A7436"/>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8A7436"/>
    <w:pPr>
      <w:spacing w:after="150"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E3326"/>
    <w:rPr>
      <w:b/>
      <w:bCs/>
    </w:rPr>
  </w:style>
  <w:style w:type="character" w:styleId="Hipervnculo">
    <w:name w:val="Hyperlink"/>
    <w:basedOn w:val="Fuentedeprrafopredeter"/>
    <w:uiPriority w:val="99"/>
    <w:semiHidden/>
    <w:unhideWhenUsed/>
    <w:rsid w:val="00BF0E78"/>
    <w:rPr>
      <w:strike w:val="0"/>
      <w:dstrike w:val="0"/>
      <w:color w:val="000000"/>
      <w:u w:val="none"/>
      <w:effect w:val="none"/>
    </w:rPr>
  </w:style>
  <w:style w:type="table" w:styleId="Tablaconcuadrcula">
    <w:name w:val="Table Grid"/>
    <w:basedOn w:val="Tablanormal"/>
    <w:uiPriority w:val="39"/>
    <w:rsid w:val="00D60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1857">
      <w:bodyDiv w:val="1"/>
      <w:marLeft w:val="0"/>
      <w:marRight w:val="0"/>
      <w:marTop w:val="0"/>
      <w:marBottom w:val="0"/>
      <w:divBdr>
        <w:top w:val="none" w:sz="0" w:space="0" w:color="auto"/>
        <w:left w:val="none" w:sz="0" w:space="0" w:color="auto"/>
        <w:bottom w:val="none" w:sz="0" w:space="0" w:color="auto"/>
        <w:right w:val="none" w:sz="0" w:space="0" w:color="auto"/>
      </w:divBdr>
      <w:divsChild>
        <w:div w:id="830947222">
          <w:marLeft w:val="0"/>
          <w:marRight w:val="0"/>
          <w:marTop w:val="0"/>
          <w:marBottom w:val="0"/>
          <w:divBdr>
            <w:top w:val="none" w:sz="0" w:space="0" w:color="auto"/>
            <w:left w:val="none" w:sz="0" w:space="0" w:color="auto"/>
            <w:bottom w:val="none" w:sz="0" w:space="0" w:color="auto"/>
            <w:right w:val="none" w:sz="0" w:space="0" w:color="auto"/>
          </w:divBdr>
          <w:divsChild>
            <w:div w:id="483159140">
              <w:marLeft w:val="-225"/>
              <w:marRight w:val="-225"/>
              <w:marTop w:val="0"/>
              <w:marBottom w:val="0"/>
              <w:divBdr>
                <w:top w:val="none" w:sz="0" w:space="0" w:color="auto"/>
                <w:left w:val="none" w:sz="0" w:space="0" w:color="auto"/>
                <w:bottom w:val="none" w:sz="0" w:space="0" w:color="auto"/>
                <w:right w:val="none" w:sz="0" w:space="0" w:color="auto"/>
              </w:divBdr>
              <w:divsChild>
                <w:div w:id="222571767">
                  <w:marLeft w:val="0"/>
                  <w:marRight w:val="0"/>
                  <w:marTop w:val="0"/>
                  <w:marBottom w:val="0"/>
                  <w:divBdr>
                    <w:top w:val="none" w:sz="0" w:space="0" w:color="auto"/>
                    <w:left w:val="none" w:sz="0" w:space="0" w:color="auto"/>
                    <w:bottom w:val="none" w:sz="0" w:space="0" w:color="auto"/>
                    <w:right w:val="none" w:sz="0" w:space="0" w:color="auto"/>
                  </w:divBdr>
                  <w:divsChild>
                    <w:div w:id="1920864374">
                      <w:marLeft w:val="0"/>
                      <w:marRight w:val="0"/>
                      <w:marTop w:val="195"/>
                      <w:marBottom w:val="195"/>
                      <w:divBdr>
                        <w:top w:val="none" w:sz="0" w:space="0" w:color="auto"/>
                        <w:left w:val="none" w:sz="0" w:space="0" w:color="auto"/>
                        <w:bottom w:val="single" w:sz="6" w:space="9" w:color="EEEEEE"/>
                        <w:right w:val="none" w:sz="0" w:space="0" w:color="auto"/>
                      </w:divBdr>
                    </w:div>
                  </w:divsChild>
                </w:div>
              </w:divsChild>
            </w:div>
            <w:div w:id="2145779960">
              <w:marLeft w:val="-225"/>
              <w:marRight w:val="-225"/>
              <w:marTop w:val="0"/>
              <w:marBottom w:val="0"/>
              <w:divBdr>
                <w:top w:val="none" w:sz="0" w:space="0" w:color="auto"/>
                <w:left w:val="none" w:sz="0" w:space="0" w:color="auto"/>
                <w:bottom w:val="none" w:sz="0" w:space="0" w:color="auto"/>
                <w:right w:val="none" w:sz="0" w:space="0" w:color="auto"/>
              </w:divBdr>
              <w:divsChild>
                <w:div w:id="1806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5988">
      <w:bodyDiv w:val="1"/>
      <w:marLeft w:val="0"/>
      <w:marRight w:val="0"/>
      <w:marTop w:val="0"/>
      <w:marBottom w:val="0"/>
      <w:divBdr>
        <w:top w:val="none" w:sz="0" w:space="0" w:color="auto"/>
        <w:left w:val="none" w:sz="0" w:space="0" w:color="auto"/>
        <w:bottom w:val="none" w:sz="0" w:space="0" w:color="auto"/>
        <w:right w:val="none" w:sz="0" w:space="0" w:color="auto"/>
      </w:divBdr>
    </w:div>
    <w:div w:id="265578906">
      <w:bodyDiv w:val="1"/>
      <w:marLeft w:val="0"/>
      <w:marRight w:val="0"/>
      <w:marTop w:val="0"/>
      <w:marBottom w:val="0"/>
      <w:divBdr>
        <w:top w:val="none" w:sz="0" w:space="0" w:color="auto"/>
        <w:left w:val="none" w:sz="0" w:space="0" w:color="auto"/>
        <w:bottom w:val="none" w:sz="0" w:space="0" w:color="auto"/>
        <w:right w:val="none" w:sz="0" w:space="0" w:color="auto"/>
      </w:divBdr>
      <w:divsChild>
        <w:div w:id="914513693">
          <w:marLeft w:val="0"/>
          <w:marRight w:val="0"/>
          <w:marTop w:val="0"/>
          <w:marBottom w:val="0"/>
          <w:divBdr>
            <w:top w:val="none" w:sz="0" w:space="0" w:color="auto"/>
            <w:left w:val="none" w:sz="0" w:space="0" w:color="auto"/>
            <w:bottom w:val="none" w:sz="0" w:space="0" w:color="auto"/>
            <w:right w:val="none" w:sz="0" w:space="0" w:color="auto"/>
          </w:divBdr>
          <w:divsChild>
            <w:div w:id="1296839181">
              <w:marLeft w:val="0"/>
              <w:marRight w:val="0"/>
              <w:marTop w:val="0"/>
              <w:marBottom w:val="0"/>
              <w:divBdr>
                <w:top w:val="none" w:sz="0" w:space="0" w:color="auto"/>
                <w:left w:val="none" w:sz="0" w:space="0" w:color="auto"/>
                <w:bottom w:val="none" w:sz="0" w:space="0" w:color="auto"/>
                <w:right w:val="none" w:sz="0" w:space="0" w:color="auto"/>
              </w:divBdr>
              <w:divsChild>
                <w:div w:id="1866213694">
                  <w:marLeft w:val="0"/>
                  <w:marRight w:val="0"/>
                  <w:marTop w:val="0"/>
                  <w:marBottom w:val="0"/>
                  <w:divBdr>
                    <w:top w:val="none" w:sz="0" w:space="0" w:color="auto"/>
                    <w:left w:val="none" w:sz="0" w:space="0" w:color="auto"/>
                    <w:bottom w:val="none" w:sz="0" w:space="0" w:color="auto"/>
                    <w:right w:val="none" w:sz="0" w:space="0" w:color="auto"/>
                  </w:divBdr>
                  <w:divsChild>
                    <w:div w:id="1507473742">
                      <w:marLeft w:val="0"/>
                      <w:marRight w:val="0"/>
                      <w:marTop w:val="0"/>
                      <w:marBottom w:val="0"/>
                      <w:divBdr>
                        <w:top w:val="none" w:sz="0" w:space="0" w:color="auto"/>
                        <w:left w:val="none" w:sz="0" w:space="0" w:color="auto"/>
                        <w:bottom w:val="none" w:sz="0" w:space="0" w:color="auto"/>
                        <w:right w:val="none" w:sz="0" w:space="0" w:color="auto"/>
                      </w:divBdr>
                      <w:divsChild>
                        <w:div w:id="637344198">
                          <w:marLeft w:val="0"/>
                          <w:marRight w:val="0"/>
                          <w:marTop w:val="0"/>
                          <w:marBottom w:val="0"/>
                          <w:divBdr>
                            <w:top w:val="none" w:sz="0" w:space="0" w:color="auto"/>
                            <w:left w:val="none" w:sz="0" w:space="0" w:color="auto"/>
                            <w:bottom w:val="none" w:sz="0" w:space="0" w:color="auto"/>
                            <w:right w:val="none" w:sz="0" w:space="0" w:color="auto"/>
                          </w:divBdr>
                          <w:divsChild>
                            <w:div w:id="1525095413">
                              <w:marLeft w:val="0"/>
                              <w:marRight w:val="0"/>
                              <w:marTop w:val="0"/>
                              <w:marBottom w:val="0"/>
                              <w:divBdr>
                                <w:top w:val="none" w:sz="0" w:space="0" w:color="auto"/>
                                <w:left w:val="none" w:sz="0" w:space="0" w:color="auto"/>
                                <w:bottom w:val="none" w:sz="0" w:space="0" w:color="auto"/>
                                <w:right w:val="none" w:sz="0" w:space="0" w:color="auto"/>
                              </w:divBdr>
                              <w:divsChild>
                                <w:div w:id="1520463445">
                                  <w:marLeft w:val="0"/>
                                  <w:marRight w:val="0"/>
                                  <w:marTop w:val="0"/>
                                  <w:marBottom w:val="0"/>
                                  <w:divBdr>
                                    <w:top w:val="none" w:sz="0" w:space="0" w:color="auto"/>
                                    <w:left w:val="none" w:sz="0" w:space="0" w:color="auto"/>
                                    <w:bottom w:val="none" w:sz="0" w:space="0" w:color="auto"/>
                                    <w:right w:val="none" w:sz="0" w:space="0" w:color="auto"/>
                                  </w:divBdr>
                                  <w:divsChild>
                                    <w:div w:id="1969431240">
                                      <w:marLeft w:val="0"/>
                                      <w:marRight w:val="0"/>
                                      <w:marTop w:val="0"/>
                                      <w:marBottom w:val="0"/>
                                      <w:divBdr>
                                        <w:top w:val="none" w:sz="0" w:space="0" w:color="auto"/>
                                        <w:left w:val="none" w:sz="0" w:space="0" w:color="auto"/>
                                        <w:bottom w:val="none" w:sz="0" w:space="0" w:color="auto"/>
                                        <w:right w:val="none" w:sz="0" w:space="0" w:color="auto"/>
                                      </w:divBdr>
                                      <w:divsChild>
                                        <w:div w:id="998577917">
                                          <w:marLeft w:val="0"/>
                                          <w:marRight w:val="0"/>
                                          <w:marTop w:val="0"/>
                                          <w:marBottom w:val="0"/>
                                          <w:divBdr>
                                            <w:top w:val="none" w:sz="0" w:space="0" w:color="auto"/>
                                            <w:left w:val="none" w:sz="0" w:space="0" w:color="auto"/>
                                            <w:bottom w:val="none" w:sz="0" w:space="0" w:color="auto"/>
                                            <w:right w:val="none" w:sz="0" w:space="0" w:color="auto"/>
                                          </w:divBdr>
                                          <w:divsChild>
                                            <w:div w:id="1134174385">
                                              <w:marLeft w:val="0"/>
                                              <w:marRight w:val="0"/>
                                              <w:marTop w:val="0"/>
                                              <w:marBottom w:val="0"/>
                                              <w:divBdr>
                                                <w:top w:val="none" w:sz="0" w:space="0" w:color="auto"/>
                                                <w:left w:val="none" w:sz="0" w:space="0" w:color="auto"/>
                                                <w:bottom w:val="none" w:sz="0" w:space="0" w:color="auto"/>
                                                <w:right w:val="none" w:sz="0" w:space="0" w:color="auto"/>
                                              </w:divBdr>
                                              <w:divsChild>
                                                <w:div w:id="1545753457">
                                                  <w:marLeft w:val="0"/>
                                                  <w:marRight w:val="0"/>
                                                  <w:marTop w:val="0"/>
                                                  <w:marBottom w:val="0"/>
                                                  <w:divBdr>
                                                    <w:top w:val="none" w:sz="0" w:space="0" w:color="auto"/>
                                                    <w:left w:val="none" w:sz="0" w:space="0" w:color="auto"/>
                                                    <w:bottom w:val="none" w:sz="0" w:space="0" w:color="auto"/>
                                                    <w:right w:val="none" w:sz="0" w:space="0" w:color="auto"/>
                                                  </w:divBdr>
                                                  <w:divsChild>
                                                    <w:div w:id="473255951">
                                                      <w:marLeft w:val="0"/>
                                                      <w:marRight w:val="0"/>
                                                      <w:marTop w:val="0"/>
                                                      <w:marBottom w:val="0"/>
                                                      <w:divBdr>
                                                        <w:top w:val="none" w:sz="0" w:space="0" w:color="auto"/>
                                                        <w:left w:val="none" w:sz="0" w:space="0" w:color="auto"/>
                                                        <w:bottom w:val="none" w:sz="0" w:space="0" w:color="auto"/>
                                                        <w:right w:val="none" w:sz="0" w:space="0" w:color="auto"/>
                                                      </w:divBdr>
                                                      <w:divsChild>
                                                        <w:div w:id="155271714">
                                                          <w:marLeft w:val="0"/>
                                                          <w:marRight w:val="0"/>
                                                          <w:marTop w:val="0"/>
                                                          <w:marBottom w:val="0"/>
                                                          <w:divBdr>
                                                            <w:top w:val="none" w:sz="0" w:space="0" w:color="auto"/>
                                                            <w:left w:val="none" w:sz="0" w:space="0" w:color="auto"/>
                                                            <w:bottom w:val="none" w:sz="0" w:space="0" w:color="auto"/>
                                                            <w:right w:val="none" w:sz="0" w:space="0" w:color="auto"/>
                                                          </w:divBdr>
                                                          <w:divsChild>
                                                            <w:div w:id="2138333001">
                                                              <w:marLeft w:val="0"/>
                                                              <w:marRight w:val="0"/>
                                                              <w:marTop w:val="0"/>
                                                              <w:marBottom w:val="0"/>
                                                              <w:divBdr>
                                                                <w:top w:val="none" w:sz="0" w:space="0" w:color="auto"/>
                                                                <w:left w:val="none" w:sz="0" w:space="0" w:color="auto"/>
                                                                <w:bottom w:val="none" w:sz="0" w:space="0" w:color="auto"/>
                                                                <w:right w:val="none" w:sz="0" w:space="0" w:color="auto"/>
                                                              </w:divBdr>
                                                              <w:divsChild>
                                                                <w:div w:id="1266231309">
                                                                  <w:marLeft w:val="0"/>
                                                                  <w:marRight w:val="0"/>
                                                                  <w:marTop w:val="0"/>
                                                                  <w:marBottom w:val="0"/>
                                                                  <w:divBdr>
                                                                    <w:top w:val="none" w:sz="0" w:space="0" w:color="auto"/>
                                                                    <w:left w:val="none" w:sz="0" w:space="0" w:color="auto"/>
                                                                    <w:bottom w:val="none" w:sz="0" w:space="0" w:color="auto"/>
                                                                    <w:right w:val="none" w:sz="0" w:space="0" w:color="auto"/>
                                                                  </w:divBdr>
                                                                  <w:divsChild>
                                                                    <w:div w:id="1076780144">
                                                                      <w:marLeft w:val="0"/>
                                                                      <w:marRight w:val="0"/>
                                                                      <w:marTop w:val="0"/>
                                                                      <w:marBottom w:val="0"/>
                                                                      <w:divBdr>
                                                                        <w:top w:val="none" w:sz="0" w:space="0" w:color="auto"/>
                                                                        <w:left w:val="none" w:sz="0" w:space="0" w:color="auto"/>
                                                                        <w:bottom w:val="none" w:sz="0" w:space="0" w:color="auto"/>
                                                                        <w:right w:val="none" w:sz="0" w:space="0" w:color="auto"/>
                                                                      </w:divBdr>
                                                                      <w:divsChild>
                                                                        <w:div w:id="1495758036">
                                                                          <w:marLeft w:val="0"/>
                                                                          <w:marRight w:val="0"/>
                                                                          <w:marTop w:val="0"/>
                                                                          <w:marBottom w:val="0"/>
                                                                          <w:divBdr>
                                                                            <w:top w:val="none" w:sz="0" w:space="0" w:color="auto"/>
                                                                            <w:left w:val="none" w:sz="0" w:space="0" w:color="auto"/>
                                                                            <w:bottom w:val="none" w:sz="0" w:space="0" w:color="auto"/>
                                                                            <w:right w:val="none" w:sz="0" w:space="0" w:color="auto"/>
                                                                          </w:divBdr>
                                                                          <w:divsChild>
                                                                            <w:div w:id="1638293493">
                                                                              <w:marLeft w:val="0"/>
                                                                              <w:marRight w:val="0"/>
                                                                              <w:marTop w:val="0"/>
                                                                              <w:marBottom w:val="0"/>
                                                                              <w:divBdr>
                                                                                <w:top w:val="none" w:sz="0" w:space="0" w:color="auto"/>
                                                                                <w:left w:val="none" w:sz="0" w:space="0" w:color="auto"/>
                                                                                <w:bottom w:val="none" w:sz="0" w:space="0" w:color="auto"/>
                                                                                <w:right w:val="none" w:sz="0" w:space="0" w:color="auto"/>
                                                                              </w:divBdr>
                                                                              <w:divsChild>
                                                                                <w:div w:id="345712021">
                                                                                  <w:marLeft w:val="0"/>
                                                                                  <w:marRight w:val="0"/>
                                                                                  <w:marTop w:val="0"/>
                                                                                  <w:marBottom w:val="0"/>
                                                                                  <w:divBdr>
                                                                                    <w:top w:val="none" w:sz="0" w:space="0" w:color="auto"/>
                                                                                    <w:left w:val="none" w:sz="0" w:space="0" w:color="auto"/>
                                                                                    <w:bottom w:val="none" w:sz="0" w:space="0" w:color="auto"/>
                                                                                    <w:right w:val="none" w:sz="0" w:space="0" w:color="auto"/>
                                                                                  </w:divBdr>
                                                                                  <w:divsChild>
                                                                                    <w:div w:id="1370493754">
                                                                                      <w:marLeft w:val="0"/>
                                                                                      <w:marRight w:val="0"/>
                                                                                      <w:marTop w:val="0"/>
                                                                                      <w:marBottom w:val="0"/>
                                                                                      <w:divBdr>
                                                                                        <w:top w:val="none" w:sz="0" w:space="0" w:color="auto"/>
                                                                                        <w:left w:val="none" w:sz="0" w:space="0" w:color="auto"/>
                                                                                        <w:bottom w:val="none" w:sz="0" w:space="0" w:color="auto"/>
                                                                                        <w:right w:val="none" w:sz="0" w:space="0" w:color="auto"/>
                                                                                      </w:divBdr>
                                                                                      <w:divsChild>
                                                                                        <w:div w:id="347026384">
                                                                                          <w:marLeft w:val="0"/>
                                                                                          <w:marRight w:val="0"/>
                                                                                          <w:marTop w:val="0"/>
                                                                                          <w:marBottom w:val="0"/>
                                                                                          <w:divBdr>
                                                                                            <w:top w:val="none" w:sz="0" w:space="0" w:color="auto"/>
                                                                                            <w:left w:val="none" w:sz="0" w:space="0" w:color="auto"/>
                                                                                            <w:bottom w:val="none" w:sz="0" w:space="0" w:color="auto"/>
                                                                                            <w:right w:val="none" w:sz="0" w:space="0" w:color="auto"/>
                                                                                          </w:divBdr>
                                                                                          <w:divsChild>
                                                                                            <w:div w:id="2138179755">
                                                                                              <w:marLeft w:val="0"/>
                                                                                              <w:marRight w:val="120"/>
                                                                                              <w:marTop w:val="0"/>
                                                                                              <w:marBottom w:val="150"/>
                                                                                              <w:divBdr>
                                                                                                <w:top w:val="single" w:sz="2" w:space="0" w:color="EFEFEF"/>
                                                                                                <w:left w:val="single" w:sz="6" w:space="0" w:color="EFEFEF"/>
                                                                                                <w:bottom w:val="single" w:sz="6" w:space="0" w:color="E2E2E2"/>
                                                                                                <w:right w:val="single" w:sz="6" w:space="0" w:color="EFEFEF"/>
                                                                                              </w:divBdr>
                                                                                              <w:divsChild>
                                                                                                <w:div w:id="213809908">
                                                                                                  <w:marLeft w:val="0"/>
                                                                                                  <w:marRight w:val="0"/>
                                                                                                  <w:marTop w:val="0"/>
                                                                                                  <w:marBottom w:val="0"/>
                                                                                                  <w:divBdr>
                                                                                                    <w:top w:val="none" w:sz="0" w:space="0" w:color="auto"/>
                                                                                                    <w:left w:val="none" w:sz="0" w:space="0" w:color="auto"/>
                                                                                                    <w:bottom w:val="none" w:sz="0" w:space="0" w:color="auto"/>
                                                                                                    <w:right w:val="none" w:sz="0" w:space="0" w:color="auto"/>
                                                                                                  </w:divBdr>
                                                                                                  <w:divsChild>
                                                                                                    <w:div w:id="345448120">
                                                                                                      <w:marLeft w:val="0"/>
                                                                                                      <w:marRight w:val="0"/>
                                                                                                      <w:marTop w:val="0"/>
                                                                                                      <w:marBottom w:val="0"/>
                                                                                                      <w:divBdr>
                                                                                                        <w:top w:val="none" w:sz="0" w:space="0" w:color="auto"/>
                                                                                                        <w:left w:val="none" w:sz="0" w:space="0" w:color="auto"/>
                                                                                                        <w:bottom w:val="none" w:sz="0" w:space="0" w:color="auto"/>
                                                                                                        <w:right w:val="none" w:sz="0" w:space="0" w:color="auto"/>
                                                                                                      </w:divBdr>
                                                                                                      <w:divsChild>
                                                                                                        <w:div w:id="2132507180">
                                                                                                          <w:marLeft w:val="0"/>
                                                                                                          <w:marRight w:val="0"/>
                                                                                                          <w:marTop w:val="0"/>
                                                                                                          <w:marBottom w:val="0"/>
                                                                                                          <w:divBdr>
                                                                                                            <w:top w:val="none" w:sz="0" w:space="0" w:color="auto"/>
                                                                                                            <w:left w:val="none" w:sz="0" w:space="0" w:color="auto"/>
                                                                                                            <w:bottom w:val="none" w:sz="0" w:space="0" w:color="auto"/>
                                                                                                            <w:right w:val="none" w:sz="0" w:space="0" w:color="auto"/>
                                                                                                          </w:divBdr>
                                                                                                          <w:divsChild>
                                                                                                            <w:div w:id="1090463586">
                                                                                                              <w:marLeft w:val="0"/>
                                                                                                              <w:marRight w:val="0"/>
                                                                                                              <w:marTop w:val="0"/>
                                                                                                              <w:marBottom w:val="0"/>
                                                                                                              <w:divBdr>
                                                                                                                <w:top w:val="none" w:sz="0" w:space="0" w:color="auto"/>
                                                                                                                <w:left w:val="none" w:sz="0" w:space="0" w:color="auto"/>
                                                                                                                <w:bottom w:val="none" w:sz="0" w:space="0" w:color="auto"/>
                                                                                                                <w:right w:val="none" w:sz="0" w:space="0" w:color="auto"/>
                                                                                                              </w:divBdr>
                                                                                                              <w:divsChild>
                                                                                                                <w:div w:id="894580601">
                                                                                                                  <w:marLeft w:val="-570"/>
                                                                                                                  <w:marRight w:val="0"/>
                                                                                                                  <w:marTop w:val="150"/>
                                                                                                                  <w:marBottom w:val="225"/>
                                                                                                                  <w:divBdr>
                                                                                                                    <w:top w:val="none" w:sz="0" w:space="4" w:color="auto"/>
                                                                                                                    <w:left w:val="none" w:sz="0" w:space="0" w:color="auto"/>
                                                                                                                    <w:bottom w:val="none" w:sz="0" w:space="4" w:color="auto"/>
                                                                                                                    <w:right w:val="none" w:sz="0" w:space="0" w:color="auto"/>
                                                                                                                  </w:divBdr>
                                                                                                                  <w:divsChild>
                                                                                                                    <w:div w:id="69893470">
                                                                                                                      <w:marLeft w:val="0"/>
                                                                                                                      <w:marRight w:val="0"/>
                                                                                                                      <w:marTop w:val="0"/>
                                                                                                                      <w:marBottom w:val="0"/>
                                                                                                                      <w:divBdr>
                                                                                                                        <w:top w:val="none" w:sz="0" w:space="0" w:color="auto"/>
                                                                                                                        <w:left w:val="none" w:sz="0" w:space="0" w:color="auto"/>
                                                                                                                        <w:bottom w:val="none" w:sz="0" w:space="0" w:color="auto"/>
                                                                                                                        <w:right w:val="none" w:sz="0" w:space="0" w:color="auto"/>
                                                                                                                      </w:divBdr>
                                                                                                                      <w:divsChild>
                                                                                                                        <w:div w:id="1005978608">
                                                                                                                          <w:marLeft w:val="225"/>
                                                                                                                          <w:marRight w:val="225"/>
                                                                                                                          <w:marTop w:val="75"/>
                                                                                                                          <w:marBottom w:val="75"/>
                                                                                                                          <w:divBdr>
                                                                                                                            <w:top w:val="none" w:sz="0" w:space="0" w:color="auto"/>
                                                                                                                            <w:left w:val="none" w:sz="0" w:space="0" w:color="auto"/>
                                                                                                                            <w:bottom w:val="none" w:sz="0" w:space="0" w:color="auto"/>
                                                                                                                            <w:right w:val="none" w:sz="0" w:space="0" w:color="auto"/>
                                                                                                                          </w:divBdr>
                                                                                                                          <w:divsChild>
                                                                                                                            <w:div w:id="1967933733">
                                                                                                                              <w:marLeft w:val="0"/>
                                                                                                                              <w:marRight w:val="0"/>
                                                                                                                              <w:marTop w:val="0"/>
                                                                                                                              <w:marBottom w:val="0"/>
                                                                                                                              <w:divBdr>
                                                                                                                                <w:top w:val="single" w:sz="6" w:space="0" w:color="auto"/>
                                                                                                                                <w:left w:val="single" w:sz="6" w:space="0" w:color="auto"/>
                                                                                                                                <w:bottom w:val="single" w:sz="6" w:space="0" w:color="auto"/>
                                                                                                                                <w:right w:val="single" w:sz="6" w:space="0" w:color="auto"/>
                                                                                                                              </w:divBdr>
                                                                                                                              <w:divsChild>
                                                                                                                                <w:div w:id="181600519">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394460">
      <w:bodyDiv w:val="1"/>
      <w:marLeft w:val="0"/>
      <w:marRight w:val="0"/>
      <w:marTop w:val="0"/>
      <w:marBottom w:val="0"/>
      <w:divBdr>
        <w:top w:val="none" w:sz="0" w:space="0" w:color="auto"/>
        <w:left w:val="none" w:sz="0" w:space="0" w:color="auto"/>
        <w:bottom w:val="none" w:sz="0" w:space="0" w:color="auto"/>
        <w:right w:val="none" w:sz="0" w:space="0" w:color="auto"/>
      </w:divBdr>
      <w:divsChild>
        <w:div w:id="1915042194">
          <w:marLeft w:val="0"/>
          <w:marRight w:val="0"/>
          <w:marTop w:val="0"/>
          <w:marBottom w:val="0"/>
          <w:divBdr>
            <w:top w:val="none" w:sz="0" w:space="0" w:color="auto"/>
            <w:left w:val="none" w:sz="0" w:space="0" w:color="auto"/>
            <w:bottom w:val="none" w:sz="0" w:space="0" w:color="auto"/>
            <w:right w:val="none" w:sz="0" w:space="0" w:color="auto"/>
          </w:divBdr>
          <w:divsChild>
            <w:div w:id="148208001">
              <w:marLeft w:val="0"/>
              <w:marRight w:val="0"/>
              <w:marTop w:val="0"/>
              <w:marBottom w:val="0"/>
              <w:divBdr>
                <w:top w:val="none" w:sz="0" w:space="0" w:color="auto"/>
                <w:left w:val="none" w:sz="0" w:space="0" w:color="auto"/>
                <w:bottom w:val="none" w:sz="0" w:space="0" w:color="auto"/>
                <w:right w:val="none" w:sz="0" w:space="0" w:color="auto"/>
              </w:divBdr>
              <w:divsChild>
                <w:div w:id="74086278">
                  <w:marLeft w:val="0"/>
                  <w:marRight w:val="0"/>
                  <w:marTop w:val="0"/>
                  <w:marBottom w:val="0"/>
                  <w:divBdr>
                    <w:top w:val="none" w:sz="0" w:space="0" w:color="auto"/>
                    <w:left w:val="none" w:sz="0" w:space="0" w:color="auto"/>
                    <w:bottom w:val="none" w:sz="0" w:space="0" w:color="auto"/>
                    <w:right w:val="none" w:sz="0" w:space="0" w:color="auto"/>
                  </w:divBdr>
                  <w:divsChild>
                    <w:div w:id="1534928055">
                      <w:marLeft w:val="-225"/>
                      <w:marRight w:val="-225"/>
                      <w:marTop w:val="0"/>
                      <w:marBottom w:val="0"/>
                      <w:divBdr>
                        <w:top w:val="none" w:sz="0" w:space="0" w:color="auto"/>
                        <w:left w:val="none" w:sz="0" w:space="0" w:color="auto"/>
                        <w:bottom w:val="none" w:sz="0" w:space="0" w:color="auto"/>
                        <w:right w:val="none" w:sz="0" w:space="0" w:color="auto"/>
                      </w:divBdr>
                      <w:divsChild>
                        <w:div w:id="1632174249">
                          <w:marLeft w:val="0"/>
                          <w:marRight w:val="0"/>
                          <w:marTop w:val="0"/>
                          <w:marBottom w:val="0"/>
                          <w:divBdr>
                            <w:top w:val="none" w:sz="0" w:space="0" w:color="auto"/>
                            <w:left w:val="none" w:sz="0" w:space="0" w:color="auto"/>
                            <w:bottom w:val="none" w:sz="0" w:space="0" w:color="auto"/>
                            <w:right w:val="none" w:sz="0" w:space="0" w:color="auto"/>
                          </w:divBdr>
                          <w:divsChild>
                            <w:div w:id="1550266677">
                              <w:marLeft w:val="0"/>
                              <w:marRight w:val="0"/>
                              <w:marTop w:val="0"/>
                              <w:marBottom w:val="0"/>
                              <w:divBdr>
                                <w:top w:val="none" w:sz="0" w:space="0" w:color="auto"/>
                                <w:left w:val="none" w:sz="0" w:space="0" w:color="auto"/>
                                <w:bottom w:val="none" w:sz="0" w:space="0" w:color="auto"/>
                                <w:right w:val="none" w:sz="0" w:space="0" w:color="auto"/>
                              </w:divBdr>
                              <w:divsChild>
                                <w:div w:id="175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252240">
      <w:bodyDiv w:val="1"/>
      <w:marLeft w:val="0"/>
      <w:marRight w:val="0"/>
      <w:marTop w:val="0"/>
      <w:marBottom w:val="0"/>
      <w:divBdr>
        <w:top w:val="none" w:sz="0" w:space="0" w:color="auto"/>
        <w:left w:val="none" w:sz="0" w:space="0" w:color="auto"/>
        <w:bottom w:val="none" w:sz="0" w:space="0" w:color="auto"/>
        <w:right w:val="none" w:sz="0" w:space="0" w:color="auto"/>
      </w:divBdr>
      <w:divsChild>
        <w:div w:id="585652728">
          <w:marLeft w:val="0"/>
          <w:marRight w:val="0"/>
          <w:marTop w:val="0"/>
          <w:marBottom w:val="0"/>
          <w:divBdr>
            <w:top w:val="none" w:sz="0" w:space="0" w:color="auto"/>
            <w:left w:val="none" w:sz="0" w:space="0" w:color="auto"/>
            <w:bottom w:val="none" w:sz="0" w:space="0" w:color="auto"/>
            <w:right w:val="none" w:sz="0" w:space="0" w:color="auto"/>
          </w:divBdr>
          <w:divsChild>
            <w:div w:id="597904544">
              <w:marLeft w:val="0"/>
              <w:marRight w:val="0"/>
              <w:marTop w:val="0"/>
              <w:marBottom w:val="0"/>
              <w:divBdr>
                <w:top w:val="none" w:sz="0" w:space="0" w:color="auto"/>
                <w:left w:val="none" w:sz="0" w:space="0" w:color="auto"/>
                <w:bottom w:val="none" w:sz="0" w:space="0" w:color="auto"/>
                <w:right w:val="none" w:sz="0" w:space="0" w:color="auto"/>
              </w:divBdr>
              <w:divsChild>
                <w:div w:id="347829113">
                  <w:marLeft w:val="0"/>
                  <w:marRight w:val="0"/>
                  <w:marTop w:val="0"/>
                  <w:marBottom w:val="0"/>
                  <w:divBdr>
                    <w:top w:val="none" w:sz="0" w:space="0" w:color="auto"/>
                    <w:left w:val="none" w:sz="0" w:space="0" w:color="auto"/>
                    <w:bottom w:val="none" w:sz="0" w:space="0" w:color="auto"/>
                    <w:right w:val="none" w:sz="0" w:space="0" w:color="auto"/>
                  </w:divBdr>
                  <w:divsChild>
                    <w:div w:id="1951082286">
                      <w:marLeft w:val="0"/>
                      <w:marRight w:val="0"/>
                      <w:marTop w:val="0"/>
                      <w:marBottom w:val="0"/>
                      <w:divBdr>
                        <w:top w:val="none" w:sz="0" w:space="0" w:color="auto"/>
                        <w:left w:val="none" w:sz="0" w:space="0" w:color="auto"/>
                        <w:bottom w:val="none" w:sz="0" w:space="0" w:color="auto"/>
                        <w:right w:val="none" w:sz="0" w:space="0" w:color="auto"/>
                      </w:divBdr>
                      <w:divsChild>
                        <w:div w:id="257064828">
                          <w:marLeft w:val="0"/>
                          <w:marRight w:val="0"/>
                          <w:marTop w:val="0"/>
                          <w:marBottom w:val="0"/>
                          <w:divBdr>
                            <w:top w:val="none" w:sz="0" w:space="0" w:color="auto"/>
                            <w:left w:val="none" w:sz="0" w:space="0" w:color="auto"/>
                            <w:bottom w:val="none" w:sz="0" w:space="0" w:color="auto"/>
                            <w:right w:val="none" w:sz="0" w:space="0" w:color="auto"/>
                          </w:divBdr>
                          <w:divsChild>
                            <w:div w:id="296228609">
                              <w:marLeft w:val="0"/>
                              <w:marRight w:val="0"/>
                              <w:marTop w:val="0"/>
                              <w:marBottom w:val="0"/>
                              <w:divBdr>
                                <w:top w:val="none" w:sz="0" w:space="0" w:color="auto"/>
                                <w:left w:val="none" w:sz="0" w:space="0" w:color="auto"/>
                                <w:bottom w:val="none" w:sz="0" w:space="0" w:color="auto"/>
                                <w:right w:val="none" w:sz="0" w:space="0" w:color="auto"/>
                              </w:divBdr>
                              <w:divsChild>
                                <w:div w:id="706217314">
                                  <w:marLeft w:val="0"/>
                                  <w:marRight w:val="0"/>
                                  <w:marTop w:val="0"/>
                                  <w:marBottom w:val="0"/>
                                  <w:divBdr>
                                    <w:top w:val="none" w:sz="0" w:space="0" w:color="auto"/>
                                    <w:left w:val="none" w:sz="0" w:space="0" w:color="auto"/>
                                    <w:bottom w:val="none" w:sz="0" w:space="0" w:color="auto"/>
                                    <w:right w:val="none" w:sz="0" w:space="0" w:color="auto"/>
                                  </w:divBdr>
                                  <w:divsChild>
                                    <w:div w:id="1818300678">
                                      <w:marLeft w:val="0"/>
                                      <w:marRight w:val="0"/>
                                      <w:marTop w:val="0"/>
                                      <w:marBottom w:val="0"/>
                                      <w:divBdr>
                                        <w:top w:val="none" w:sz="0" w:space="0" w:color="auto"/>
                                        <w:left w:val="none" w:sz="0" w:space="0" w:color="auto"/>
                                        <w:bottom w:val="none" w:sz="0" w:space="0" w:color="auto"/>
                                        <w:right w:val="none" w:sz="0" w:space="0" w:color="auto"/>
                                      </w:divBdr>
                                      <w:divsChild>
                                        <w:div w:id="1912349721">
                                          <w:marLeft w:val="0"/>
                                          <w:marRight w:val="0"/>
                                          <w:marTop w:val="0"/>
                                          <w:marBottom w:val="0"/>
                                          <w:divBdr>
                                            <w:top w:val="none" w:sz="0" w:space="0" w:color="auto"/>
                                            <w:left w:val="none" w:sz="0" w:space="0" w:color="auto"/>
                                            <w:bottom w:val="none" w:sz="0" w:space="0" w:color="auto"/>
                                            <w:right w:val="none" w:sz="0" w:space="0" w:color="auto"/>
                                          </w:divBdr>
                                          <w:divsChild>
                                            <w:div w:id="1405492559">
                                              <w:marLeft w:val="0"/>
                                              <w:marRight w:val="0"/>
                                              <w:marTop w:val="0"/>
                                              <w:marBottom w:val="0"/>
                                              <w:divBdr>
                                                <w:top w:val="none" w:sz="0" w:space="0" w:color="auto"/>
                                                <w:left w:val="none" w:sz="0" w:space="0" w:color="auto"/>
                                                <w:bottom w:val="none" w:sz="0" w:space="0" w:color="auto"/>
                                                <w:right w:val="none" w:sz="0" w:space="0" w:color="auto"/>
                                              </w:divBdr>
                                              <w:divsChild>
                                                <w:div w:id="113722135">
                                                  <w:marLeft w:val="0"/>
                                                  <w:marRight w:val="0"/>
                                                  <w:marTop w:val="0"/>
                                                  <w:marBottom w:val="0"/>
                                                  <w:divBdr>
                                                    <w:top w:val="none" w:sz="0" w:space="0" w:color="auto"/>
                                                    <w:left w:val="none" w:sz="0" w:space="0" w:color="auto"/>
                                                    <w:bottom w:val="none" w:sz="0" w:space="0" w:color="auto"/>
                                                    <w:right w:val="none" w:sz="0" w:space="0" w:color="auto"/>
                                                  </w:divBdr>
                                                  <w:divsChild>
                                                    <w:div w:id="115223415">
                                                      <w:marLeft w:val="0"/>
                                                      <w:marRight w:val="0"/>
                                                      <w:marTop w:val="0"/>
                                                      <w:marBottom w:val="0"/>
                                                      <w:divBdr>
                                                        <w:top w:val="none" w:sz="0" w:space="0" w:color="auto"/>
                                                        <w:left w:val="none" w:sz="0" w:space="0" w:color="auto"/>
                                                        <w:bottom w:val="none" w:sz="0" w:space="0" w:color="auto"/>
                                                        <w:right w:val="none" w:sz="0" w:space="0" w:color="auto"/>
                                                      </w:divBdr>
                                                      <w:divsChild>
                                                        <w:div w:id="2048944759">
                                                          <w:marLeft w:val="0"/>
                                                          <w:marRight w:val="0"/>
                                                          <w:marTop w:val="0"/>
                                                          <w:marBottom w:val="0"/>
                                                          <w:divBdr>
                                                            <w:top w:val="none" w:sz="0" w:space="0" w:color="auto"/>
                                                            <w:left w:val="none" w:sz="0" w:space="0" w:color="auto"/>
                                                            <w:bottom w:val="none" w:sz="0" w:space="0" w:color="auto"/>
                                                            <w:right w:val="none" w:sz="0" w:space="0" w:color="auto"/>
                                                          </w:divBdr>
                                                          <w:divsChild>
                                                            <w:div w:id="1239291975">
                                                              <w:marLeft w:val="0"/>
                                                              <w:marRight w:val="0"/>
                                                              <w:marTop w:val="0"/>
                                                              <w:marBottom w:val="0"/>
                                                              <w:divBdr>
                                                                <w:top w:val="none" w:sz="0" w:space="0" w:color="auto"/>
                                                                <w:left w:val="none" w:sz="0" w:space="0" w:color="auto"/>
                                                                <w:bottom w:val="none" w:sz="0" w:space="0" w:color="auto"/>
                                                                <w:right w:val="none" w:sz="0" w:space="0" w:color="auto"/>
                                                              </w:divBdr>
                                                              <w:divsChild>
                                                                <w:div w:id="532814438">
                                                                  <w:marLeft w:val="0"/>
                                                                  <w:marRight w:val="0"/>
                                                                  <w:marTop w:val="0"/>
                                                                  <w:marBottom w:val="0"/>
                                                                  <w:divBdr>
                                                                    <w:top w:val="none" w:sz="0" w:space="0" w:color="auto"/>
                                                                    <w:left w:val="none" w:sz="0" w:space="0" w:color="auto"/>
                                                                    <w:bottom w:val="none" w:sz="0" w:space="0" w:color="auto"/>
                                                                    <w:right w:val="none" w:sz="0" w:space="0" w:color="auto"/>
                                                                  </w:divBdr>
                                                                  <w:divsChild>
                                                                    <w:div w:id="2096047384">
                                                                      <w:marLeft w:val="0"/>
                                                                      <w:marRight w:val="0"/>
                                                                      <w:marTop w:val="0"/>
                                                                      <w:marBottom w:val="0"/>
                                                                      <w:divBdr>
                                                                        <w:top w:val="none" w:sz="0" w:space="0" w:color="auto"/>
                                                                        <w:left w:val="none" w:sz="0" w:space="0" w:color="auto"/>
                                                                        <w:bottom w:val="none" w:sz="0" w:space="0" w:color="auto"/>
                                                                        <w:right w:val="none" w:sz="0" w:space="0" w:color="auto"/>
                                                                      </w:divBdr>
                                                                      <w:divsChild>
                                                                        <w:div w:id="534543689">
                                                                          <w:marLeft w:val="0"/>
                                                                          <w:marRight w:val="0"/>
                                                                          <w:marTop w:val="0"/>
                                                                          <w:marBottom w:val="0"/>
                                                                          <w:divBdr>
                                                                            <w:top w:val="none" w:sz="0" w:space="0" w:color="auto"/>
                                                                            <w:left w:val="none" w:sz="0" w:space="0" w:color="auto"/>
                                                                            <w:bottom w:val="none" w:sz="0" w:space="0" w:color="auto"/>
                                                                            <w:right w:val="none" w:sz="0" w:space="0" w:color="auto"/>
                                                                          </w:divBdr>
                                                                          <w:divsChild>
                                                                            <w:div w:id="1350372944">
                                                                              <w:marLeft w:val="0"/>
                                                                              <w:marRight w:val="0"/>
                                                                              <w:marTop w:val="0"/>
                                                                              <w:marBottom w:val="0"/>
                                                                              <w:divBdr>
                                                                                <w:top w:val="none" w:sz="0" w:space="0" w:color="auto"/>
                                                                                <w:left w:val="none" w:sz="0" w:space="0" w:color="auto"/>
                                                                                <w:bottom w:val="none" w:sz="0" w:space="0" w:color="auto"/>
                                                                                <w:right w:val="none" w:sz="0" w:space="0" w:color="auto"/>
                                                                              </w:divBdr>
                                                                              <w:divsChild>
                                                                                <w:div w:id="964428956">
                                                                                  <w:marLeft w:val="0"/>
                                                                                  <w:marRight w:val="0"/>
                                                                                  <w:marTop w:val="0"/>
                                                                                  <w:marBottom w:val="0"/>
                                                                                  <w:divBdr>
                                                                                    <w:top w:val="none" w:sz="0" w:space="0" w:color="auto"/>
                                                                                    <w:left w:val="none" w:sz="0" w:space="0" w:color="auto"/>
                                                                                    <w:bottom w:val="none" w:sz="0" w:space="0" w:color="auto"/>
                                                                                    <w:right w:val="none" w:sz="0" w:space="0" w:color="auto"/>
                                                                                  </w:divBdr>
                                                                                  <w:divsChild>
                                                                                    <w:div w:id="1329019522">
                                                                                      <w:marLeft w:val="0"/>
                                                                                      <w:marRight w:val="0"/>
                                                                                      <w:marTop w:val="0"/>
                                                                                      <w:marBottom w:val="0"/>
                                                                                      <w:divBdr>
                                                                                        <w:top w:val="none" w:sz="0" w:space="0" w:color="auto"/>
                                                                                        <w:left w:val="none" w:sz="0" w:space="0" w:color="auto"/>
                                                                                        <w:bottom w:val="none" w:sz="0" w:space="0" w:color="auto"/>
                                                                                        <w:right w:val="none" w:sz="0" w:space="0" w:color="auto"/>
                                                                                      </w:divBdr>
                                                                                      <w:divsChild>
                                                                                        <w:div w:id="863520395">
                                                                                          <w:marLeft w:val="0"/>
                                                                                          <w:marRight w:val="0"/>
                                                                                          <w:marTop w:val="0"/>
                                                                                          <w:marBottom w:val="0"/>
                                                                                          <w:divBdr>
                                                                                            <w:top w:val="none" w:sz="0" w:space="0" w:color="auto"/>
                                                                                            <w:left w:val="none" w:sz="0" w:space="0" w:color="auto"/>
                                                                                            <w:bottom w:val="none" w:sz="0" w:space="0" w:color="auto"/>
                                                                                            <w:right w:val="none" w:sz="0" w:space="0" w:color="auto"/>
                                                                                          </w:divBdr>
                                                                                          <w:divsChild>
                                                                                            <w:div w:id="1048532949">
                                                                                              <w:marLeft w:val="0"/>
                                                                                              <w:marRight w:val="120"/>
                                                                                              <w:marTop w:val="0"/>
                                                                                              <w:marBottom w:val="150"/>
                                                                                              <w:divBdr>
                                                                                                <w:top w:val="single" w:sz="2" w:space="0" w:color="EFEFEF"/>
                                                                                                <w:left w:val="single" w:sz="6" w:space="0" w:color="EFEFEF"/>
                                                                                                <w:bottom w:val="single" w:sz="6" w:space="0" w:color="E2E2E2"/>
                                                                                                <w:right w:val="single" w:sz="6" w:space="0" w:color="EFEFEF"/>
                                                                                              </w:divBdr>
                                                                                              <w:divsChild>
                                                                                                <w:div w:id="348914656">
                                                                                                  <w:marLeft w:val="0"/>
                                                                                                  <w:marRight w:val="0"/>
                                                                                                  <w:marTop w:val="0"/>
                                                                                                  <w:marBottom w:val="0"/>
                                                                                                  <w:divBdr>
                                                                                                    <w:top w:val="none" w:sz="0" w:space="0" w:color="auto"/>
                                                                                                    <w:left w:val="none" w:sz="0" w:space="0" w:color="auto"/>
                                                                                                    <w:bottom w:val="none" w:sz="0" w:space="0" w:color="auto"/>
                                                                                                    <w:right w:val="none" w:sz="0" w:space="0" w:color="auto"/>
                                                                                                  </w:divBdr>
                                                                                                  <w:divsChild>
                                                                                                    <w:div w:id="471213863">
                                                                                                      <w:marLeft w:val="0"/>
                                                                                                      <w:marRight w:val="0"/>
                                                                                                      <w:marTop w:val="0"/>
                                                                                                      <w:marBottom w:val="0"/>
                                                                                                      <w:divBdr>
                                                                                                        <w:top w:val="none" w:sz="0" w:space="0" w:color="auto"/>
                                                                                                        <w:left w:val="none" w:sz="0" w:space="0" w:color="auto"/>
                                                                                                        <w:bottom w:val="none" w:sz="0" w:space="0" w:color="auto"/>
                                                                                                        <w:right w:val="none" w:sz="0" w:space="0" w:color="auto"/>
                                                                                                      </w:divBdr>
                                                                                                      <w:divsChild>
                                                                                                        <w:div w:id="1312756308">
                                                                                                          <w:marLeft w:val="0"/>
                                                                                                          <w:marRight w:val="0"/>
                                                                                                          <w:marTop w:val="0"/>
                                                                                                          <w:marBottom w:val="0"/>
                                                                                                          <w:divBdr>
                                                                                                            <w:top w:val="none" w:sz="0" w:space="0" w:color="auto"/>
                                                                                                            <w:left w:val="none" w:sz="0" w:space="0" w:color="auto"/>
                                                                                                            <w:bottom w:val="none" w:sz="0" w:space="0" w:color="auto"/>
                                                                                                            <w:right w:val="none" w:sz="0" w:space="0" w:color="auto"/>
                                                                                                          </w:divBdr>
                                                                                                          <w:divsChild>
                                                                                                            <w:div w:id="818156174">
                                                                                                              <w:marLeft w:val="0"/>
                                                                                                              <w:marRight w:val="0"/>
                                                                                                              <w:marTop w:val="0"/>
                                                                                                              <w:marBottom w:val="0"/>
                                                                                                              <w:divBdr>
                                                                                                                <w:top w:val="none" w:sz="0" w:space="0" w:color="auto"/>
                                                                                                                <w:left w:val="none" w:sz="0" w:space="0" w:color="auto"/>
                                                                                                                <w:bottom w:val="none" w:sz="0" w:space="0" w:color="auto"/>
                                                                                                                <w:right w:val="none" w:sz="0" w:space="0" w:color="auto"/>
                                                                                                              </w:divBdr>
                                                                                                              <w:divsChild>
                                                                                                                <w:div w:id="1503398767">
                                                                                                                  <w:marLeft w:val="-570"/>
                                                                                                                  <w:marRight w:val="0"/>
                                                                                                                  <w:marTop w:val="150"/>
                                                                                                                  <w:marBottom w:val="225"/>
                                                                                                                  <w:divBdr>
                                                                                                                    <w:top w:val="none" w:sz="0" w:space="4" w:color="auto"/>
                                                                                                                    <w:left w:val="none" w:sz="0" w:space="0" w:color="auto"/>
                                                                                                                    <w:bottom w:val="none" w:sz="0" w:space="4" w:color="auto"/>
                                                                                                                    <w:right w:val="none" w:sz="0" w:space="0" w:color="auto"/>
                                                                                                                  </w:divBdr>
                                                                                                                  <w:divsChild>
                                                                                                                    <w:div w:id="1864633964">
                                                                                                                      <w:marLeft w:val="0"/>
                                                                                                                      <w:marRight w:val="0"/>
                                                                                                                      <w:marTop w:val="0"/>
                                                                                                                      <w:marBottom w:val="0"/>
                                                                                                                      <w:divBdr>
                                                                                                                        <w:top w:val="none" w:sz="0" w:space="0" w:color="auto"/>
                                                                                                                        <w:left w:val="none" w:sz="0" w:space="0" w:color="auto"/>
                                                                                                                        <w:bottom w:val="none" w:sz="0" w:space="0" w:color="auto"/>
                                                                                                                        <w:right w:val="none" w:sz="0" w:space="0" w:color="auto"/>
                                                                                                                      </w:divBdr>
                                                                                                                      <w:divsChild>
                                                                                                                        <w:div w:id="1497070657">
                                                                                                                          <w:marLeft w:val="225"/>
                                                                                                                          <w:marRight w:val="225"/>
                                                                                                                          <w:marTop w:val="75"/>
                                                                                                                          <w:marBottom w:val="75"/>
                                                                                                                          <w:divBdr>
                                                                                                                            <w:top w:val="none" w:sz="0" w:space="0" w:color="auto"/>
                                                                                                                            <w:left w:val="none" w:sz="0" w:space="0" w:color="auto"/>
                                                                                                                            <w:bottom w:val="none" w:sz="0" w:space="0" w:color="auto"/>
                                                                                                                            <w:right w:val="none" w:sz="0" w:space="0" w:color="auto"/>
                                                                                                                          </w:divBdr>
                                                                                                                          <w:divsChild>
                                                                                                                            <w:div w:id="178197584">
                                                                                                                              <w:marLeft w:val="0"/>
                                                                                                                              <w:marRight w:val="0"/>
                                                                                                                              <w:marTop w:val="0"/>
                                                                                                                              <w:marBottom w:val="0"/>
                                                                                                                              <w:divBdr>
                                                                                                                                <w:top w:val="single" w:sz="6" w:space="0" w:color="auto"/>
                                                                                                                                <w:left w:val="single" w:sz="6" w:space="0" w:color="auto"/>
                                                                                                                                <w:bottom w:val="single" w:sz="6" w:space="0" w:color="auto"/>
                                                                                                                                <w:right w:val="single" w:sz="6" w:space="0" w:color="auto"/>
                                                                                                                              </w:divBdr>
                                                                                                                              <w:divsChild>
                                                                                                                                <w:div w:id="833105573">
                                                                                                                                  <w:marLeft w:val="0"/>
                                                                                                                                  <w:marRight w:val="0"/>
                                                                                                                                  <w:marTop w:val="0"/>
                                                                                                                                  <w:marBottom w:val="0"/>
                                                                                                                                  <w:divBdr>
                                                                                                                                    <w:top w:val="none" w:sz="0" w:space="0" w:color="auto"/>
                                                                                                                                    <w:left w:val="none" w:sz="0" w:space="0" w:color="auto"/>
                                                                                                                                    <w:bottom w:val="none" w:sz="0" w:space="0" w:color="auto"/>
                                                                                                                                    <w:right w:val="none" w:sz="0" w:space="0" w:color="auto"/>
                                                                                                                                  </w:divBdr>
                                                                                                                                  <w:divsChild>
                                                                                                                                    <w:div w:id="7497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237912">
      <w:bodyDiv w:val="1"/>
      <w:marLeft w:val="0"/>
      <w:marRight w:val="0"/>
      <w:marTop w:val="0"/>
      <w:marBottom w:val="0"/>
      <w:divBdr>
        <w:top w:val="none" w:sz="0" w:space="0" w:color="auto"/>
        <w:left w:val="none" w:sz="0" w:space="0" w:color="auto"/>
        <w:bottom w:val="none" w:sz="0" w:space="0" w:color="auto"/>
        <w:right w:val="none" w:sz="0" w:space="0" w:color="auto"/>
      </w:divBdr>
      <w:divsChild>
        <w:div w:id="144202719">
          <w:marLeft w:val="0"/>
          <w:marRight w:val="0"/>
          <w:marTop w:val="0"/>
          <w:marBottom w:val="0"/>
          <w:divBdr>
            <w:top w:val="none" w:sz="0" w:space="0" w:color="auto"/>
            <w:left w:val="none" w:sz="0" w:space="0" w:color="auto"/>
            <w:bottom w:val="none" w:sz="0" w:space="0" w:color="auto"/>
            <w:right w:val="none" w:sz="0" w:space="0" w:color="auto"/>
          </w:divBdr>
          <w:divsChild>
            <w:div w:id="1904174894">
              <w:marLeft w:val="0"/>
              <w:marRight w:val="0"/>
              <w:marTop w:val="0"/>
              <w:marBottom w:val="0"/>
              <w:divBdr>
                <w:top w:val="none" w:sz="0" w:space="0" w:color="auto"/>
                <w:left w:val="none" w:sz="0" w:space="0" w:color="auto"/>
                <w:bottom w:val="none" w:sz="0" w:space="0" w:color="auto"/>
                <w:right w:val="none" w:sz="0" w:space="0" w:color="auto"/>
              </w:divBdr>
              <w:divsChild>
                <w:div w:id="1143036106">
                  <w:marLeft w:val="0"/>
                  <w:marRight w:val="0"/>
                  <w:marTop w:val="0"/>
                  <w:marBottom w:val="0"/>
                  <w:divBdr>
                    <w:top w:val="none" w:sz="0" w:space="0" w:color="auto"/>
                    <w:left w:val="none" w:sz="0" w:space="0" w:color="auto"/>
                    <w:bottom w:val="none" w:sz="0" w:space="0" w:color="auto"/>
                    <w:right w:val="none" w:sz="0" w:space="0" w:color="auto"/>
                  </w:divBdr>
                  <w:divsChild>
                    <w:div w:id="1500659598">
                      <w:marLeft w:val="0"/>
                      <w:marRight w:val="0"/>
                      <w:marTop w:val="0"/>
                      <w:marBottom w:val="0"/>
                      <w:divBdr>
                        <w:top w:val="none" w:sz="0" w:space="0" w:color="auto"/>
                        <w:left w:val="none" w:sz="0" w:space="0" w:color="auto"/>
                        <w:bottom w:val="none" w:sz="0" w:space="0" w:color="auto"/>
                        <w:right w:val="none" w:sz="0" w:space="0" w:color="auto"/>
                      </w:divBdr>
                      <w:divsChild>
                        <w:div w:id="1804927809">
                          <w:marLeft w:val="0"/>
                          <w:marRight w:val="0"/>
                          <w:marTop w:val="0"/>
                          <w:marBottom w:val="0"/>
                          <w:divBdr>
                            <w:top w:val="none" w:sz="0" w:space="0" w:color="auto"/>
                            <w:left w:val="none" w:sz="0" w:space="0" w:color="auto"/>
                            <w:bottom w:val="none" w:sz="0" w:space="0" w:color="auto"/>
                            <w:right w:val="none" w:sz="0" w:space="0" w:color="auto"/>
                          </w:divBdr>
                          <w:divsChild>
                            <w:div w:id="1272085659">
                              <w:marLeft w:val="0"/>
                              <w:marRight w:val="0"/>
                              <w:marTop w:val="0"/>
                              <w:marBottom w:val="0"/>
                              <w:divBdr>
                                <w:top w:val="none" w:sz="0" w:space="0" w:color="auto"/>
                                <w:left w:val="none" w:sz="0" w:space="0" w:color="auto"/>
                                <w:bottom w:val="none" w:sz="0" w:space="0" w:color="auto"/>
                                <w:right w:val="none" w:sz="0" w:space="0" w:color="auto"/>
                              </w:divBdr>
                              <w:divsChild>
                                <w:div w:id="1121725935">
                                  <w:marLeft w:val="0"/>
                                  <w:marRight w:val="0"/>
                                  <w:marTop w:val="0"/>
                                  <w:marBottom w:val="0"/>
                                  <w:divBdr>
                                    <w:top w:val="none" w:sz="0" w:space="0" w:color="auto"/>
                                    <w:left w:val="none" w:sz="0" w:space="0" w:color="auto"/>
                                    <w:bottom w:val="none" w:sz="0" w:space="0" w:color="auto"/>
                                    <w:right w:val="none" w:sz="0" w:space="0" w:color="auto"/>
                                  </w:divBdr>
                                  <w:divsChild>
                                    <w:div w:id="1286430952">
                                      <w:marLeft w:val="0"/>
                                      <w:marRight w:val="0"/>
                                      <w:marTop w:val="0"/>
                                      <w:marBottom w:val="0"/>
                                      <w:divBdr>
                                        <w:top w:val="none" w:sz="0" w:space="0" w:color="auto"/>
                                        <w:left w:val="none" w:sz="0" w:space="0" w:color="auto"/>
                                        <w:bottom w:val="none" w:sz="0" w:space="0" w:color="auto"/>
                                        <w:right w:val="none" w:sz="0" w:space="0" w:color="auto"/>
                                      </w:divBdr>
                                      <w:divsChild>
                                        <w:div w:id="1557812185">
                                          <w:marLeft w:val="0"/>
                                          <w:marRight w:val="0"/>
                                          <w:marTop w:val="0"/>
                                          <w:marBottom w:val="0"/>
                                          <w:divBdr>
                                            <w:top w:val="none" w:sz="0" w:space="0" w:color="auto"/>
                                            <w:left w:val="none" w:sz="0" w:space="0" w:color="auto"/>
                                            <w:bottom w:val="none" w:sz="0" w:space="0" w:color="auto"/>
                                            <w:right w:val="none" w:sz="0" w:space="0" w:color="auto"/>
                                          </w:divBdr>
                                          <w:divsChild>
                                            <w:div w:id="1586569547">
                                              <w:marLeft w:val="0"/>
                                              <w:marRight w:val="0"/>
                                              <w:marTop w:val="0"/>
                                              <w:marBottom w:val="0"/>
                                              <w:divBdr>
                                                <w:top w:val="none" w:sz="0" w:space="0" w:color="auto"/>
                                                <w:left w:val="none" w:sz="0" w:space="0" w:color="auto"/>
                                                <w:bottom w:val="none" w:sz="0" w:space="0" w:color="auto"/>
                                                <w:right w:val="none" w:sz="0" w:space="0" w:color="auto"/>
                                              </w:divBdr>
                                              <w:divsChild>
                                                <w:div w:id="114564834">
                                                  <w:marLeft w:val="0"/>
                                                  <w:marRight w:val="0"/>
                                                  <w:marTop w:val="0"/>
                                                  <w:marBottom w:val="0"/>
                                                  <w:divBdr>
                                                    <w:top w:val="none" w:sz="0" w:space="0" w:color="auto"/>
                                                    <w:left w:val="none" w:sz="0" w:space="0" w:color="auto"/>
                                                    <w:bottom w:val="none" w:sz="0" w:space="0" w:color="auto"/>
                                                    <w:right w:val="none" w:sz="0" w:space="0" w:color="auto"/>
                                                  </w:divBdr>
                                                  <w:divsChild>
                                                    <w:div w:id="168957547">
                                                      <w:marLeft w:val="0"/>
                                                      <w:marRight w:val="0"/>
                                                      <w:marTop w:val="0"/>
                                                      <w:marBottom w:val="0"/>
                                                      <w:divBdr>
                                                        <w:top w:val="none" w:sz="0" w:space="0" w:color="auto"/>
                                                        <w:left w:val="none" w:sz="0" w:space="0" w:color="auto"/>
                                                        <w:bottom w:val="none" w:sz="0" w:space="0" w:color="auto"/>
                                                        <w:right w:val="none" w:sz="0" w:space="0" w:color="auto"/>
                                                      </w:divBdr>
                                                      <w:divsChild>
                                                        <w:div w:id="1357584432">
                                                          <w:marLeft w:val="0"/>
                                                          <w:marRight w:val="0"/>
                                                          <w:marTop w:val="0"/>
                                                          <w:marBottom w:val="0"/>
                                                          <w:divBdr>
                                                            <w:top w:val="none" w:sz="0" w:space="0" w:color="auto"/>
                                                            <w:left w:val="none" w:sz="0" w:space="0" w:color="auto"/>
                                                            <w:bottom w:val="none" w:sz="0" w:space="0" w:color="auto"/>
                                                            <w:right w:val="none" w:sz="0" w:space="0" w:color="auto"/>
                                                          </w:divBdr>
                                                          <w:divsChild>
                                                            <w:div w:id="1576738737">
                                                              <w:marLeft w:val="0"/>
                                                              <w:marRight w:val="0"/>
                                                              <w:marTop w:val="0"/>
                                                              <w:marBottom w:val="0"/>
                                                              <w:divBdr>
                                                                <w:top w:val="none" w:sz="0" w:space="0" w:color="auto"/>
                                                                <w:left w:val="none" w:sz="0" w:space="0" w:color="auto"/>
                                                                <w:bottom w:val="none" w:sz="0" w:space="0" w:color="auto"/>
                                                                <w:right w:val="none" w:sz="0" w:space="0" w:color="auto"/>
                                                              </w:divBdr>
                                                              <w:divsChild>
                                                                <w:div w:id="383872841">
                                                                  <w:marLeft w:val="0"/>
                                                                  <w:marRight w:val="0"/>
                                                                  <w:marTop w:val="0"/>
                                                                  <w:marBottom w:val="0"/>
                                                                  <w:divBdr>
                                                                    <w:top w:val="none" w:sz="0" w:space="0" w:color="auto"/>
                                                                    <w:left w:val="none" w:sz="0" w:space="0" w:color="auto"/>
                                                                    <w:bottom w:val="none" w:sz="0" w:space="0" w:color="auto"/>
                                                                    <w:right w:val="none" w:sz="0" w:space="0" w:color="auto"/>
                                                                  </w:divBdr>
                                                                  <w:divsChild>
                                                                    <w:div w:id="1451322833">
                                                                      <w:marLeft w:val="0"/>
                                                                      <w:marRight w:val="0"/>
                                                                      <w:marTop w:val="0"/>
                                                                      <w:marBottom w:val="0"/>
                                                                      <w:divBdr>
                                                                        <w:top w:val="none" w:sz="0" w:space="0" w:color="auto"/>
                                                                        <w:left w:val="none" w:sz="0" w:space="0" w:color="auto"/>
                                                                        <w:bottom w:val="none" w:sz="0" w:space="0" w:color="auto"/>
                                                                        <w:right w:val="none" w:sz="0" w:space="0" w:color="auto"/>
                                                                      </w:divBdr>
                                                                      <w:divsChild>
                                                                        <w:div w:id="1662587351">
                                                                          <w:marLeft w:val="0"/>
                                                                          <w:marRight w:val="0"/>
                                                                          <w:marTop w:val="0"/>
                                                                          <w:marBottom w:val="0"/>
                                                                          <w:divBdr>
                                                                            <w:top w:val="none" w:sz="0" w:space="0" w:color="auto"/>
                                                                            <w:left w:val="none" w:sz="0" w:space="0" w:color="auto"/>
                                                                            <w:bottom w:val="none" w:sz="0" w:space="0" w:color="auto"/>
                                                                            <w:right w:val="none" w:sz="0" w:space="0" w:color="auto"/>
                                                                          </w:divBdr>
                                                                          <w:divsChild>
                                                                            <w:div w:id="1723291853">
                                                                              <w:marLeft w:val="0"/>
                                                                              <w:marRight w:val="0"/>
                                                                              <w:marTop w:val="0"/>
                                                                              <w:marBottom w:val="0"/>
                                                                              <w:divBdr>
                                                                                <w:top w:val="none" w:sz="0" w:space="0" w:color="auto"/>
                                                                                <w:left w:val="none" w:sz="0" w:space="0" w:color="auto"/>
                                                                                <w:bottom w:val="none" w:sz="0" w:space="0" w:color="auto"/>
                                                                                <w:right w:val="none" w:sz="0" w:space="0" w:color="auto"/>
                                                                              </w:divBdr>
                                                                              <w:divsChild>
                                                                                <w:div w:id="153113105">
                                                                                  <w:marLeft w:val="0"/>
                                                                                  <w:marRight w:val="0"/>
                                                                                  <w:marTop w:val="0"/>
                                                                                  <w:marBottom w:val="0"/>
                                                                                  <w:divBdr>
                                                                                    <w:top w:val="none" w:sz="0" w:space="0" w:color="auto"/>
                                                                                    <w:left w:val="none" w:sz="0" w:space="0" w:color="auto"/>
                                                                                    <w:bottom w:val="none" w:sz="0" w:space="0" w:color="auto"/>
                                                                                    <w:right w:val="none" w:sz="0" w:space="0" w:color="auto"/>
                                                                                  </w:divBdr>
                                                                                  <w:divsChild>
                                                                                    <w:div w:id="1428191074">
                                                                                      <w:marLeft w:val="0"/>
                                                                                      <w:marRight w:val="0"/>
                                                                                      <w:marTop w:val="0"/>
                                                                                      <w:marBottom w:val="0"/>
                                                                                      <w:divBdr>
                                                                                        <w:top w:val="none" w:sz="0" w:space="0" w:color="auto"/>
                                                                                        <w:left w:val="none" w:sz="0" w:space="0" w:color="auto"/>
                                                                                        <w:bottom w:val="none" w:sz="0" w:space="0" w:color="auto"/>
                                                                                        <w:right w:val="none" w:sz="0" w:space="0" w:color="auto"/>
                                                                                      </w:divBdr>
                                                                                      <w:divsChild>
                                                                                        <w:div w:id="1960380048">
                                                                                          <w:marLeft w:val="0"/>
                                                                                          <w:marRight w:val="0"/>
                                                                                          <w:marTop w:val="0"/>
                                                                                          <w:marBottom w:val="0"/>
                                                                                          <w:divBdr>
                                                                                            <w:top w:val="none" w:sz="0" w:space="0" w:color="auto"/>
                                                                                            <w:left w:val="none" w:sz="0" w:space="0" w:color="auto"/>
                                                                                            <w:bottom w:val="none" w:sz="0" w:space="0" w:color="auto"/>
                                                                                            <w:right w:val="none" w:sz="0" w:space="0" w:color="auto"/>
                                                                                          </w:divBdr>
                                                                                          <w:divsChild>
                                                                                            <w:div w:id="821967892">
                                                                                              <w:marLeft w:val="0"/>
                                                                                              <w:marRight w:val="120"/>
                                                                                              <w:marTop w:val="0"/>
                                                                                              <w:marBottom w:val="150"/>
                                                                                              <w:divBdr>
                                                                                                <w:top w:val="single" w:sz="2" w:space="0" w:color="EFEFEF"/>
                                                                                                <w:left w:val="single" w:sz="6" w:space="0" w:color="EFEFEF"/>
                                                                                                <w:bottom w:val="single" w:sz="6" w:space="0" w:color="E2E2E2"/>
                                                                                                <w:right w:val="single" w:sz="6" w:space="0" w:color="EFEFEF"/>
                                                                                              </w:divBdr>
                                                                                              <w:divsChild>
                                                                                                <w:div w:id="794324537">
                                                                                                  <w:marLeft w:val="0"/>
                                                                                                  <w:marRight w:val="0"/>
                                                                                                  <w:marTop w:val="0"/>
                                                                                                  <w:marBottom w:val="0"/>
                                                                                                  <w:divBdr>
                                                                                                    <w:top w:val="none" w:sz="0" w:space="0" w:color="auto"/>
                                                                                                    <w:left w:val="none" w:sz="0" w:space="0" w:color="auto"/>
                                                                                                    <w:bottom w:val="none" w:sz="0" w:space="0" w:color="auto"/>
                                                                                                    <w:right w:val="none" w:sz="0" w:space="0" w:color="auto"/>
                                                                                                  </w:divBdr>
                                                                                                  <w:divsChild>
                                                                                                    <w:div w:id="401680711">
                                                                                                      <w:marLeft w:val="0"/>
                                                                                                      <w:marRight w:val="0"/>
                                                                                                      <w:marTop w:val="0"/>
                                                                                                      <w:marBottom w:val="0"/>
                                                                                                      <w:divBdr>
                                                                                                        <w:top w:val="none" w:sz="0" w:space="0" w:color="auto"/>
                                                                                                        <w:left w:val="none" w:sz="0" w:space="0" w:color="auto"/>
                                                                                                        <w:bottom w:val="none" w:sz="0" w:space="0" w:color="auto"/>
                                                                                                        <w:right w:val="none" w:sz="0" w:space="0" w:color="auto"/>
                                                                                                      </w:divBdr>
                                                                                                      <w:divsChild>
                                                                                                        <w:div w:id="1095325476">
                                                                                                          <w:marLeft w:val="0"/>
                                                                                                          <w:marRight w:val="0"/>
                                                                                                          <w:marTop w:val="0"/>
                                                                                                          <w:marBottom w:val="0"/>
                                                                                                          <w:divBdr>
                                                                                                            <w:top w:val="none" w:sz="0" w:space="0" w:color="auto"/>
                                                                                                            <w:left w:val="none" w:sz="0" w:space="0" w:color="auto"/>
                                                                                                            <w:bottom w:val="none" w:sz="0" w:space="0" w:color="auto"/>
                                                                                                            <w:right w:val="none" w:sz="0" w:space="0" w:color="auto"/>
                                                                                                          </w:divBdr>
                                                                                                          <w:divsChild>
                                                                                                            <w:div w:id="1875193394">
                                                                                                              <w:marLeft w:val="0"/>
                                                                                                              <w:marRight w:val="0"/>
                                                                                                              <w:marTop w:val="0"/>
                                                                                                              <w:marBottom w:val="0"/>
                                                                                                              <w:divBdr>
                                                                                                                <w:top w:val="none" w:sz="0" w:space="0" w:color="auto"/>
                                                                                                                <w:left w:val="none" w:sz="0" w:space="0" w:color="auto"/>
                                                                                                                <w:bottom w:val="none" w:sz="0" w:space="0" w:color="auto"/>
                                                                                                                <w:right w:val="none" w:sz="0" w:space="0" w:color="auto"/>
                                                                                                              </w:divBdr>
                                                                                                              <w:divsChild>
                                                                                                                <w:div w:id="1794011937">
                                                                                                                  <w:marLeft w:val="-570"/>
                                                                                                                  <w:marRight w:val="0"/>
                                                                                                                  <w:marTop w:val="150"/>
                                                                                                                  <w:marBottom w:val="225"/>
                                                                                                                  <w:divBdr>
                                                                                                                    <w:top w:val="none" w:sz="0" w:space="4" w:color="auto"/>
                                                                                                                    <w:left w:val="none" w:sz="0" w:space="0" w:color="auto"/>
                                                                                                                    <w:bottom w:val="none" w:sz="0" w:space="4" w:color="auto"/>
                                                                                                                    <w:right w:val="none" w:sz="0" w:space="0" w:color="auto"/>
                                                                                                                  </w:divBdr>
                                                                                                                  <w:divsChild>
                                                                                                                    <w:div w:id="1593970145">
                                                                                                                      <w:marLeft w:val="0"/>
                                                                                                                      <w:marRight w:val="0"/>
                                                                                                                      <w:marTop w:val="0"/>
                                                                                                                      <w:marBottom w:val="0"/>
                                                                                                                      <w:divBdr>
                                                                                                                        <w:top w:val="none" w:sz="0" w:space="0" w:color="auto"/>
                                                                                                                        <w:left w:val="none" w:sz="0" w:space="0" w:color="auto"/>
                                                                                                                        <w:bottom w:val="none" w:sz="0" w:space="0" w:color="auto"/>
                                                                                                                        <w:right w:val="none" w:sz="0" w:space="0" w:color="auto"/>
                                                                                                                      </w:divBdr>
                                                                                                                      <w:divsChild>
                                                                                                                        <w:div w:id="1574437320">
                                                                                                                          <w:marLeft w:val="225"/>
                                                                                                                          <w:marRight w:val="225"/>
                                                                                                                          <w:marTop w:val="75"/>
                                                                                                                          <w:marBottom w:val="75"/>
                                                                                                                          <w:divBdr>
                                                                                                                            <w:top w:val="none" w:sz="0" w:space="0" w:color="auto"/>
                                                                                                                            <w:left w:val="none" w:sz="0" w:space="0" w:color="auto"/>
                                                                                                                            <w:bottom w:val="none" w:sz="0" w:space="0" w:color="auto"/>
                                                                                                                            <w:right w:val="none" w:sz="0" w:space="0" w:color="auto"/>
                                                                                                                          </w:divBdr>
                                                                                                                          <w:divsChild>
                                                                                                                            <w:div w:id="1599290201">
                                                                                                                              <w:marLeft w:val="0"/>
                                                                                                                              <w:marRight w:val="0"/>
                                                                                                                              <w:marTop w:val="0"/>
                                                                                                                              <w:marBottom w:val="0"/>
                                                                                                                              <w:divBdr>
                                                                                                                                <w:top w:val="single" w:sz="6" w:space="0" w:color="auto"/>
                                                                                                                                <w:left w:val="single" w:sz="6" w:space="0" w:color="auto"/>
                                                                                                                                <w:bottom w:val="single" w:sz="6" w:space="0" w:color="auto"/>
                                                                                                                                <w:right w:val="single" w:sz="6" w:space="0" w:color="auto"/>
                                                                                                                              </w:divBdr>
                                                                                                                              <w:divsChild>
                                                                                                                                <w:div w:id="1256748590">
                                                                                                                                  <w:marLeft w:val="0"/>
                                                                                                                                  <w:marRight w:val="0"/>
                                                                                                                                  <w:marTop w:val="0"/>
                                                                                                                                  <w:marBottom w:val="0"/>
                                                                                                                                  <w:divBdr>
                                                                                                                                    <w:top w:val="none" w:sz="0" w:space="0" w:color="auto"/>
                                                                                                                                    <w:left w:val="none" w:sz="0" w:space="0" w:color="auto"/>
                                                                                                                                    <w:bottom w:val="none" w:sz="0" w:space="0" w:color="auto"/>
                                                                                                                                    <w:right w:val="none" w:sz="0" w:space="0" w:color="auto"/>
                                                                                                                                  </w:divBdr>
                                                                                                                                  <w:divsChild>
                                                                                                                                    <w:div w:id="1574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7607065">
      <w:bodyDiv w:val="1"/>
      <w:marLeft w:val="0"/>
      <w:marRight w:val="0"/>
      <w:marTop w:val="0"/>
      <w:marBottom w:val="0"/>
      <w:divBdr>
        <w:top w:val="none" w:sz="0" w:space="0" w:color="auto"/>
        <w:left w:val="none" w:sz="0" w:space="0" w:color="auto"/>
        <w:bottom w:val="none" w:sz="0" w:space="0" w:color="auto"/>
        <w:right w:val="none" w:sz="0" w:space="0" w:color="auto"/>
      </w:divBdr>
      <w:divsChild>
        <w:div w:id="201595143">
          <w:marLeft w:val="0"/>
          <w:marRight w:val="0"/>
          <w:marTop w:val="0"/>
          <w:marBottom w:val="0"/>
          <w:divBdr>
            <w:top w:val="none" w:sz="0" w:space="0" w:color="auto"/>
            <w:left w:val="none" w:sz="0" w:space="0" w:color="auto"/>
            <w:bottom w:val="none" w:sz="0" w:space="0" w:color="auto"/>
            <w:right w:val="none" w:sz="0" w:space="0" w:color="auto"/>
          </w:divBdr>
          <w:divsChild>
            <w:div w:id="2068991662">
              <w:marLeft w:val="0"/>
              <w:marRight w:val="0"/>
              <w:marTop w:val="0"/>
              <w:marBottom w:val="0"/>
              <w:divBdr>
                <w:top w:val="none" w:sz="0" w:space="0" w:color="auto"/>
                <w:left w:val="none" w:sz="0" w:space="0" w:color="auto"/>
                <w:bottom w:val="none" w:sz="0" w:space="0" w:color="auto"/>
                <w:right w:val="none" w:sz="0" w:space="0" w:color="auto"/>
              </w:divBdr>
              <w:divsChild>
                <w:div w:id="1826892249">
                  <w:marLeft w:val="0"/>
                  <w:marRight w:val="0"/>
                  <w:marTop w:val="0"/>
                  <w:marBottom w:val="0"/>
                  <w:divBdr>
                    <w:top w:val="none" w:sz="0" w:space="0" w:color="auto"/>
                    <w:left w:val="none" w:sz="0" w:space="0" w:color="auto"/>
                    <w:bottom w:val="none" w:sz="0" w:space="0" w:color="auto"/>
                    <w:right w:val="none" w:sz="0" w:space="0" w:color="auto"/>
                  </w:divBdr>
                  <w:divsChild>
                    <w:div w:id="1339885358">
                      <w:marLeft w:val="0"/>
                      <w:marRight w:val="0"/>
                      <w:marTop w:val="0"/>
                      <w:marBottom w:val="0"/>
                      <w:divBdr>
                        <w:top w:val="none" w:sz="0" w:space="0" w:color="auto"/>
                        <w:left w:val="none" w:sz="0" w:space="0" w:color="auto"/>
                        <w:bottom w:val="none" w:sz="0" w:space="0" w:color="auto"/>
                        <w:right w:val="none" w:sz="0" w:space="0" w:color="auto"/>
                      </w:divBdr>
                      <w:divsChild>
                        <w:div w:id="1401633882">
                          <w:marLeft w:val="0"/>
                          <w:marRight w:val="0"/>
                          <w:marTop w:val="0"/>
                          <w:marBottom w:val="0"/>
                          <w:divBdr>
                            <w:top w:val="none" w:sz="0" w:space="0" w:color="auto"/>
                            <w:left w:val="none" w:sz="0" w:space="0" w:color="auto"/>
                            <w:bottom w:val="none" w:sz="0" w:space="0" w:color="auto"/>
                            <w:right w:val="none" w:sz="0" w:space="0" w:color="auto"/>
                          </w:divBdr>
                          <w:divsChild>
                            <w:div w:id="1101531028">
                              <w:marLeft w:val="0"/>
                              <w:marRight w:val="0"/>
                              <w:marTop w:val="0"/>
                              <w:marBottom w:val="0"/>
                              <w:divBdr>
                                <w:top w:val="none" w:sz="0" w:space="0" w:color="auto"/>
                                <w:left w:val="none" w:sz="0" w:space="0" w:color="auto"/>
                                <w:bottom w:val="none" w:sz="0" w:space="0" w:color="auto"/>
                                <w:right w:val="none" w:sz="0" w:space="0" w:color="auto"/>
                              </w:divBdr>
                              <w:divsChild>
                                <w:div w:id="1891720644">
                                  <w:marLeft w:val="0"/>
                                  <w:marRight w:val="0"/>
                                  <w:marTop w:val="0"/>
                                  <w:marBottom w:val="0"/>
                                  <w:divBdr>
                                    <w:top w:val="none" w:sz="0" w:space="0" w:color="auto"/>
                                    <w:left w:val="none" w:sz="0" w:space="0" w:color="auto"/>
                                    <w:bottom w:val="none" w:sz="0" w:space="0" w:color="auto"/>
                                    <w:right w:val="none" w:sz="0" w:space="0" w:color="auto"/>
                                  </w:divBdr>
                                  <w:divsChild>
                                    <w:div w:id="10013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282442">
      <w:bodyDiv w:val="1"/>
      <w:marLeft w:val="0"/>
      <w:marRight w:val="0"/>
      <w:marTop w:val="0"/>
      <w:marBottom w:val="0"/>
      <w:divBdr>
        <w:top w:val="none" w:sz="0" w:space="0" w:color="auto"/>
        <w:left w:val="none" w:sz="0" w:space="0" w:color="auto"/>
        <w:bottom w:val="none" w:sz="0" w:space="0" w:color="auto"/>
        <w:right w:val="none" w:sz="0" w:space="0" w:color="auto"/>
      </w:divBdr>
    </w:div>
    <w:div w:id="1615016886">
      <w:bodyDiv w:val="1"/>
      <w:marLeft w:val="0"/>
      <w:marRight w:val="0"/>
      <w:marTop w:val="0"/>
      <w:marBottom w:val="0"/>
      <w:divBdr>
        <w:top w:val="none" w:sz="0" w:space="0" w:color="auto"/>
        <w:left w:val="none" w:sz="0" w:space="0" w:color="auto"/>
        <w:bottom w:val="none" w:sz="0" w:space="0" w:color="auto"/>
        <w:right w:val="none" w:sz="0" w:space="0" w:color="auto"/>
      </w:divBdr>
      <w:divsChild>
        <w:div w:id="61953262">
          <w:marLeft w:val="0"/>
          <w:marRight w:val="0"/>
          <w:marTop w:val="0"/>
          <w:marBottom w:val="0"/>
          <w:divBdr>
            <w:top w:val="none" w:sz="0" w:space="0" w:color="auto"/>
            <w:left w:val="none" w:sz="0" w:space="0" w:color="auto"/>
            <w:bottom w:val="none" w:sz="0" w:space="0" w:color="auto"/>
            <w:right w:val="none" w:sz="0" w:space="0" w:color="auto"/>
          </w:divBdr>
          <w:divsChild>
            <w:div w:id="1674604528">
              <w:marLeft w:val="0"/>
              <w:marRight w:val="0"/>
              <w:marTop w:val="0"/>
              <w:marBottom w:val="0"/>
              <w:divBdr>
                <w:top w:val="none" w:sz="0" w:space="0" w:color="auto"/>
                <w:left w:val="none" w:sz="0" w:space="0" w:color="auto"/>
                <w:bottom w:val="none" w:sz="0" w:space="0" w:color="auto"/>
                <w:right w:val="none" w:sz="0" w:space="0" w:color="auto"/>
              </w:divBdr>
              <w:divsChild>
                <w:div w:id="859469441">
                  <w:marLeft w:val="0"/>
                  <w:marRight w:val="0"/>
                  <w:marTop w:val="0"/>
                  <w:marBottom w:val="0"/>
                  <w:divBdr>
                    <w:top w:val="none" w:sz="0" w:space="0" w:color="auto"/>
                    <w:left w:val="none" w:sz="0" w:space="0" w:color="auto"/>
                    <w:bottom w:val="none" w:sz="0" w:space="0" w:color="auto"/>
                    <w:right w:val="none" w:sz="0" w:space="0" w:color="auto"/>
                  </w:divBdr>
                  <w:divsChild>
                    <w:div w:id="582838371">
                      <w:marLeft w:val="-225"/>
                      <w:marRight w:val="-225"/>
                      <w:marTop w:val="0"/>
                      <w:marBottom w:val="0"/>
                      <w:divBdr>
                        <w:top w:val="none" w:sz="0" w:space="0" w:color="auto"/>
                        <w:left w:val="none" w:sz="0" w:space="0" w:color="auto"/>
                        <w:bottom w:val="none" w:sz="0" w:space="0" w:color="auto"/>
                        <w:right w:val="none" w:sz="0" w:space="0" w:color="auto"/>
                      </w:divBdr>
                      <w:divsChild>
                        <w:div w:id="1113666211">
                          <w:marLeft w:val="0"/>
                          <w:marRight w:val="0"/>
                          <w:marTop w:val="0"/>
                          <w:marBottom w:val="0"/>
                          <w:divBdr>
                            <w:top w:val="none" w:sz="0" w:space="0" w:color="auto"/>
                            <w:left w:val="none" w:sz="0" w:space="0" w:color="auto"/>
                            <w:bottom w:val="none" w:sz="0" w:space="0" w:color="auto"/>
                            <w:right w:val="none" w:sz="0" w:space="0" w:color="auto"/>
                          </w:divBdr>
                          <w:divsChild>
                            <w:div w:id="121312723">
                              <w:marLeft w:val="0"/>
                              <w:marRight w:val="0"/>
                              <w:marTop w:val="0"/>
                              <w:marBottom w:val="0"/>
                              <w:divBdr>
                                <w:top w:val="none" w:sz="0" w:space="0" w:color="auto"/>
                                <w:left w:val="none" w:sz="0" w:space="0" w:color="auto"/>
                                <w:bottom w:val="none" w:sz="0" w:space="0" w:color="auto"/>
                                <w:right w:val="none" w:sz="0" w:space="0" w:color="auto"/>
                              </w:divBdr>
                              <w:divsChild>
                                <w:div w:id="3670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143037">
      <w:bodyDiv w:val="1"/>
      <w:marLeft w:val="0"/>
      <w:marRight w:val="0"/>
      <w:marTop w:val="0"/>
      <w:marBottom w:val="0"/>
      <w:divBdr>
        <w:top w:val="none" w:sz="0" w:space="0" w:color="auto"/>
        <w:left w:val="none" w:sz="0" w:space="0" w:color="auto"/>
        <w:bottom w:val="none" w:sz="0" w:space="0" w:color="auto"/>
        <w:right w:val="none" w:sz="0" w:space="0" w:color="auto"/>
      </w:divBdr>
      <w:divsChild>
        <w:div w:id="1654917323">
          <w:marLeft w:val="0"/>
          <w:marRight w:val="0"/>
          <w:marTop w:val="0"/>
          <w:marBottom w:val="0"/>
          <w:divBdr>
            <w:top w:val="none" w:sz="0" w:space="0" w:color="auto"/>
            <w:left w:val="none" w:sz="0" w:space="0" w:color="auto"/>
            <w:bottom w:val="none" w:sz="0" w:space="0" w:color="auto"/>
            <w:right w:val="none" w:sz="0" w:space="0" w:color="auto"/>
          </w:divBdr>
          <w:divsChild>
            <w:div w:id="477655361">
              <w:marLeft w:val="0"/>
              <w:marRight w:val="0"/>
              <w:marTop w:val="0"/>
              <w:marBottom w:val="0"/>
              <w:divBdr>
                <w:top w:val="none" w:sz="0" w:space="0" w:color="auto"/>
                <w:left w:val="none" w:sz="0" w:space="0" w:color="auto"/>
                <w:bottom w:val="none" w:sz="0" w:space="0" w:color="auto"/>
                <w:right w:val="none" w:sz="0" w:space="0" w:color="auto"/>
              </w:divBdr>
              <w:divsChild>
                <w:div w:id="1683821603">
                  <w:marLeft w:val="0"/>
                  <w:marRight w:val="0"/>
                  <w:marTop w:val="0"/>
                  <w:marBottom w:val="0"/>
                  <w:divBdr>
                    <w:top w:val="none" w:sz="0" w:space="0" w:color="auto"/>
                    <w:left w:val="none" w:sz="0" w:space="0" w:color="auto"/>
                    <w:bottom w:val="none" w:sz="0" w:space="0" w:color="auto"/>
                    <w:right w:val="none" w:sz="0" w:space="0" w:color="auto"/>
                  </w:divBdr>
                  <w:divsChild>
                    <w:div w:id="1018385183">
                      <w:marLeft w:val="0"/>
                      <w:marRight w:val="0"/>
                      <w:marTop w:val="0"/>
                      <w:marBottom w:val="0"/>
                      <w:divBdr>
                        <w:top w:val="none" w:sz="0" w:space="0" w:color="auto"/>
                        <w:left w:val="none" w:sz="0" w:space="0" w:color="auto"/>
                        <w:bottom w:val="none" w:sz="0" w:space="0" w:color="auto"/>
                        <w:right w:val="none" w:sz="0" w:space="0" w:color="auto"/>
                      </w:divBdr>
                      <w:divsChild>
                        <w:div w:id="853688830">
                          <w:marLeft w:val="0"/>
                          <w:marRight w:val="0"/>
                          <w:marTop w:val="0"/>
                          <w:marBottom w:val="0"/>
                          <w:divBdr>
                            <w:top w:val="none" w:sz="0" w:space="0" w:color="auto"/>
                            <w:left w:val="none" w:sz="0" w:space="0" w:color="auto"/>
                            <w:bottom w:val="none" w:sz="0" w:space="0" w:color="auto"/>
                            <w:right w:val="none" w:sz="0" w:space="0" w:color="auto"/>
                          </w:divBdr>
                          <w:divsChild>
                            <w:div w:id="968507681">
                              <w:marLeft w:val="0"/>
                              <w:marRight w:val="0"/>
                              <w:marTop w:val="0"/>
                              <w:marBottom w:val="0"/>
                              <w:divBdr>
                                <w:top w:val="none" w:sz="0" w:space="0" w:color="auto"/>
                                <w:left w:val="none" w:sz="0" w:space="0" w:color="auto"/>
                                <w:bottom w:val="none" w:sz="0" w:space="0" w:color="auto"/>
                                <w:right w:val="none" w:sz="0" w:space="0" w:color="auto"/>
                              </w:divBdr>
                              <w:divsChild>
                                <w:div w:id="1200127904">
                                  <w:marLeft w:val="0"/>
                                  <w:marRight w:val="0"/>
                                  <w:marTop w:val="0"/>
                                  <w:marBottom w:val="0"/>
                                  <w:divBdr>
                                    <w:top w:val="none" w:sz="0" w:space="0" w:color="auto"/>
                                    <w:left w:val="none" w:sz="0" w:space="0" w:color="auto"/>
                                    <w:bottom w:val="none" w:sz="0" w:space="0" w:color="auto"/>
                                    <w:right w:val="none" w:sz="0" w:space="0" w:color="auto"/>
                                  </w:divBdr>
                                  <w:divsChild>
                                    <w:div w:id="6549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13144">
      <w:bodyDiv w:val="1"/>
      <w:marLeft w:val="0"/>
      <w:marRight w:val="0"/>
      <w:marTop w:val="0"/>
      <w:marBottom w:val="0"/>
      <w:divBdr>
        <w:top w:val="none" w:sz="0" w:space="0" w:color="auto"/>
        <w:left w:val="none" w:sz="0" w:space="0" w:color="auto"/>
        <w:bottom w:val="none" w:sz="0" w:space="0" w:color="auto"/>
        <w:right w:val="none" w:sz="0" w:space="0" w:color="auto"/>
      </w:divBdr>
      <w:divsChild>
        <w:div w:id="1517110136">
          <w:marLeft w:val="0"/>
          <w:marRight w:val="0"/>
          <w:marTop w:val="0"/>
          <w:marBottom w:val="0"/>
          <w:divBdr>
            <w:top w:val="none" w:sz="0" w:space="0" w:color="auto"/>
            <w:left w:val="none" w:sz="0" w:space="0" w:color="auto"/>
            <w:bottom w:val="none" w:sz="0" w:space="0" w:color="auto"/>
            <w:right w:val="none" w:sz="0" w:space="0" w:color="auto"/>
          </w:divBdr>
          <w:divsChild>
            <w:div w:id="1359507796">
              <w:marLeft w:val="0"/>
              <w:marRight w:val="0"/>
              <w:marTop w:val="0"/>
              <w:marBottom w:val="0"/>
              <w:divBdr>
                <w:top w:val="none" w:sz="0" w:space="0" w:color="auto"/>
                <w:left w:val="none" w:sz="0" w:space="0" w:color="auto"/>
                <w:bottom w:val="none" w:sz="0" w:space="0" w:color="auto"/>
                <w:right w:val="none" w:sz="0" w:space="0" w:color="auto"/>
              </w:divBdr>
              <w:divsChild>
                <w:div w:id="1792360912">
                  <w:marLeft w:val="0"/>
                  <w:marRight w:val="0"/>
                  <w:marTop w:val="0"/>
                  <w:marBottom w:val="0"/>
                  <w:divBdr>
                    <w:top w:val="none" w:sz="0" w:space="0" w:color="auto"/>
                    <w:left w:val="none" w:sz="0" w:space="0" w:color="auto"/>
                    <w:bottom w:val="none" w:sz="0" w:space="0" w:color="auto"/>
                    <w:right w:val="none" w:sz="0" w:space="0" w:color="auto"/>
                  </w:divBdr>
                  <w:divsChild>
                    <w:div w:id="1607074579">
                      <w:marLeft w:val="0"/>
                      <w:marRight w:val="0"/>
                      <w:marTop w:val="0"/>
                      <w:marBottom w:val="0"/>
                      <w:divBdr>
                        <w:top w:val="none" w:sz="0" w:space="0" w:color="auto"/>
                        <w:left w:val="none" w:sz="0" w:space="0" w:color="auto"/>
                        <w:bottom w:val="none" w:sz="0" w:space="0" w:color="auto"/>
                        <w:right w:val="none" w:sz="0" w:space="0" w:color="auto"/>
                      </w:divBdr>
                      <w:divsChild>
                        <w:div w:id="813714179">
                          <w:marLeft w:val="0"/>
                          <w:marRight w:val="0"/>
                          <w:marTop w:val="0"/>
                          <w:marBottom w:val="0"/>
                          <w:divBdr>
                            <w:top w:val="none" w:sz="0" w:space="0" w:color="auto"/>
                            <w:left w:val="none" w:sz="0" w:space="0" w:color="auto"/>
                            <w:bottom w:val="none" w:sz="0" w:space="0" w:color="auto"/>
                            <w:right w:val="none" w:sz="0" w:space="0" w:color="auto"/>
                          </w:divBdr>
                          <w:divsChild>
                            <w:div w:id="1607350144">
                              <w:marLeft w:val="0"/>
                              <w:marRight w:val="0"/>
                              <w:marTop w:val="0"/>
                              <w:marBottom w:val="0"/>
                              <w:divBdr>
                                <w:top w:val="none" w:sz="0" w:space="0" w:color="auto"/>
                                <w:left w:val="none" w:sz="0" w:space="0" w:color="auto"/>
                                <w:bottom w:val="none" w:sz="0" w:space="0" w:color="auto"/>
                                <w:right w:val="none" w:sz="0" w:space="0" w:color="auto"/>
                              </w:divBdr>
                              <w:divsChild>
                                <w:div w:id="193813583">
                                  <w:marLeft w:val="0"/>
                                  <w:marRight w:val="0"/>
                                  <w:marTop w:val="0"/>
                                  <w:marBottom w:val="0"/>
                                  <w:divBdr>
                                    <w:top w:val="none" w:sz="0" w:space="0" w:color="auto"/>
                                    <w:left w:val="none" w:sz="0" w:space="0" w:color="auto"/>
                                    <w:bottom w:val="none" w:sz="0" w:space="0" w:color="auto"/>
                                    <w:right w:val="none" w:sz="0" w:space="0" w:color="auto"/>
                                  </w:divBdr>
                                  <w:divsChild>
                                    <w:div w:id="1193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0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gentina.gob.ar/educacion/gestioneducativa/politicassocioeducativas/turismoeducativo" TargetMode="External"/><Relationship Id="rId18" Type="http://schemas.openxmlformats.org/officeDocument/2006/relationships/hyperlink" Target="https://www.argentina.gob.ar/educacion/becas-internaciona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studiarcomputacion.gob.ar/" TargetMode="External"/><Relationship Id="rId7" Type="http://schemas.openxmlformats.org/officeDocument/2006/relationships/endnotes" Target="endnotes.xml"/><Relationship Id="rId12" Type="http://schemas.openxmlformats.org/officeDocument/2006/relationships/hyperlink" Target="https://www.argentina.gob.ar/educacion/parlamento-juvenil-mercosur" TargetMode="External"/><Relationship Id="rId17" Type="http://schemas.openxmlformats.org/officeDocument/2006/relationships/hyperlink" Target="http://www.argentina.gob.ar/bec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argentina.gob.ar/obtener-becas-de-desarrollo-deportivo-en-la-escuela-media" TargetMode="External"/><Relationship Id="rId20" Type="http://schemas.openxmlformats.org/officeDocument/2006/relationships/hyperlink" Target="https://www.argentina.gob.ar/111m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entina.gob.ar/educacion/gestioneducativa/orquestas-coro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gentina.gob.ar/becasprogresar" TargetMode="External"/><Relationship Id="rId23" Type="http://schemas.openxmlformats.org/officeDocument/2006/relationships/footer" Target="footer1.xml"/><Relationship Id="rId10" Type="http://schemas.openxmlformats.org/officeDocument/2006/relationships/hyperlink" Target="https://www.argentina.gob.ar/educacion/asistire" TargetMode="External"/><Relationship Id="rId19" Type="http://schemas.openxmlformats.org/officeDocument/2006/relationships/hyperlink" Target="https://www.argentina.gob.ar/desarrollosocial/hacemosfutur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rgentina.gob.ar/educacion/gestioneducativa/educacion-solidaria" TargetMode="External"/><Relationship Id="rId22" Type="http://schemas.openxmlformats.org/officeDocument/2006/relationships/hyperlink" Target="http://www.nanoporundia.org/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98746-CFF5-4FDC-A976-1A64494C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8</Pages>
  <Words>2335</Words>
  <Characters>12848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Stagnaro, Romina Valeria</dc:creator>
  <cp:lastModifiedBy>Stagnaro, Romina Valeria</cp:lastModifiedBy>
  <cp:revision>13</cp:revision>
  <dcterms:created xsi:type="dcterms:W3CDTF">2018-09-10T19:15:00Z</dcterms:created>
  <dcterms:modified xsi:type="dcterms:W3CDTF">2018-09-18T21:47:00Z</dcterms:modified>
</cp:coreProperties>
</file>